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numbering+xml" PartName="/word/numbering.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DAD11" w14:textId="361D12A7" w:rsidR="00CD0DEB" w:rsidRDefault="00CD0DEB" w:rsidP="00860DA4">
      <w:pPr>
        <w:pStyle w:val="-1"/>
      </w:pPr>
    </w:p>
    <w:p w14:paraId="1461662A" w14:textId="77777777" w:rsidR="007554F8" w:rsidRDefault="007554F8" w:rsidP="00860DA4">
      <w:pPr>
        <w:pStyle w:val="-1"/>
      </w:pPr>
    </w:p>
    <w:p w14:paraId="02A7CCA2" w14:textId="77777777" w:rsidR="00CD0DEB" w:rsidRDefault="00CD0DEB" w:rsidP="00860DA4">
      <w:pPr>
        <w:pStyle w:val="-1"/>
      </w:pPr>
    </w:p>
    <w:p w14:paraId="20F69B12" w14:textId="77777777" w:rsidR="00CD0DEB" w:rsidRDefault="00CD0DEB" w:rsidP="00860DA4">
      <w:pPr>
        <w:pStyle w:val="-1"/>
      </w:pPr>
    </w:p>
    <w:p w14:paraId="3DD39AB7" w14:textId="5019E691" w:rsidR="00CD0DEB" w:rsidRPr="00AF40D6" w:rsidRDefault="00FC6BED" w:rsidP="00AF40D6">
      <w:pPr>
        <w:pStyle w:val="ae"/>
      </w:pPr>
      <w:r w:rsidRPr="00FC6BED">
        <w:t>{{sysna</w:t>
      </w:r>
      <w:bookmarkStart w:id="0" w:name="_GoBack"/>
      <w:bookmarkEnd w:id="0"/>
      <w:r w:rsidRPr="00FC6BED">
        <w:t>me}}</w:t>
      </w:r>
      <w:r w:rsidR="002E3E40">
        <w:rPr>
          <w:rFonts w:hint="eastAsia"/>
        </w:rPr>
        <w:t>系统</w:t>
      </w:r>
    </w:p>
    <w:p w14:paraId="6C843FC3" w14:textId="7AF329DA" w:rsidR="003C3D60" w:rsidRPr="00AF40D6" w:rsidRDefault="00CD0DEB" w:rsidP="00AF40D6">
      <w:pPr>
        <w:pStyle w:val="ae"/>
      </w:pPr>
      <w:r w:rsidRPr="00AF40D6">
        <w:rPr>
          <w:rFonts w:hint="eastAsia"/>
        </w:rPr>
        <w:t>密码应用方案</w:t>
      </w:r>
    </w:p>
    <w:p w14:paraId="5D9991F8" w14:textId="6781C802" w:rsidR="001E154E" w:rsidRDefault="001E154E" w:rsidP="00860DA4">
      <w:pPr>
        <w:pStyle w:val="-1"/>
      </w:pPr>
    </w:p>
    <w:p w14:paraId="78E2EAA9" w14:textId="43BEDCFE" w:rsidR="001E154E" w:rsidRDefault="001E154E" w:rsidP="00860DA4">
      <w:pPr>
        <w:pStyle w:val="-1"/>
      </w:pPr>
    </w:p>
    <w:p w14:paraId="0C30C3E9" w14:textId="45D867A2" w:rsidR="007554F8" w:rsidRDefault="007554F8" w:rsidP="00860DA4">
      <w:pPr>
        <w:pStyle w:val="-1"/>
      </w:pPr>
    </w:p>
    <w:p w14:paraId="1A0C8F37" w14:textId="6EDEF0E4" w:rsidR="007554F8" w:rsidRDefault="007554F8" w:rsidP="00860DA4">
      <w:pPr>
        <w:pStyle w:val="-1"/>
      </w:pPr>
    </w:p>
    <w:p w14:paraId="79CC58B4" w14:textId="2F73F797" w:rsidR="007554F8" w:rsidRDefault="007554F8" w:rsidP="00860DA4">
      <w:pPr>
        <w:pStyle w:val="-1"/>
      </w:pPr>
    </w:p>
    <w:p w14:paraId="6503FE9B" w14:textId="77777777" w:rsidR="007554F8" w:rsidRDefault="007554F8" w:rsidP="00860DA4">
      <w:pPr>
        <w:pStyle w:val="-1"/>
      </w:pPr>
    </w:p>
    <w:p w14:paraId="781F4931" w14:textId="6D8DDD3B" w:rsidR="007554F8" w:rsidRPr="007554F8" w:rsidRDefault="007554F8" w:rsidP="00860DA4">
      <w:pPr>
        <w:pStyle w:val="-1"/>
      </w:pPr>
      <w:r w:rsidRPr="007554F8">
        <w:rPr>
          <w:rFonts w:hint="eastAsia"/>
        </w:rPr>
        <w:t>项目建设单位：</w:t>
      </w:r>
    </w:p>
    <w:p w14:paraId="57EDDD64" w14:textId="0DD9ECC2" w:rsidR="00A04901" w:rsidRDefault="007554F8" w:rsidP="00860DA4">
      <w:pPr>
        <w:pStyle w:val="-1"/>
      </w:pPr>
      <w:r w:rsidRPr="007554F8">
        <w:rPr>
          <w:rFonts w:hint="eastAsia"/>
        </w:rPr>
        <w:t>编制日期：</w:t>
      </w:r>
      <w:r w:rsidR="000A3AAC" w:rsidRPr="007554F8" w:rsidDel="000A3AAC">
        <w:t xml:space="preserve"> </w:t>
      </w:r>
    </w:p>
    <w:p w14:paraId="06517861" w14:textId="77777777" w:rsidR="00A04901" w:rsidDel="00860DA4" w:rsidRDefault="00A04901" w:rsidP="00860DA4">
      <w:pPr>
        <w:pStyle w:val="-1"/>
        <w:rPr>
          <w:del w:id="1" w:author="贾 红豆" w:date="2022-05-31T18:19:00Z"/>
        </w:rPr>
      </w:pPr>
    </w:p>
    <w:p w14:paraId="1F182EAF" w14:textId="53F55883" w:rsidR="006A492A" w:rsidRPr="006A492A" w:rsidRDefault="006A492A" w:rsidP="00860DA4">
      <w:pPr>
        <w:pStyle w:val="-1"/>
        <w:sectPr w:rsidR="006A492A" w:rsidRPr="006A492A" w:rsidSect="005566B5">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851" w:footer="851" w:gutter="0"/>
          <w:pgNumType w:fmt="upperRoman" w:start="1"/>
          <w:cols w:space="425"/>
          <w:docGrid w:linePitch="326"/>
        </w:sectPr>
      </w:pPr>
    </w:p>
    <w:p w14:paraId="3429983E" w14:textId="77777777" w:rsidR="00860DA4" w:rsidRDefault="00860DA4" w:rsidP="00860DA4">
      <w:pPr>
        <w:pStyle w:val="aa"/>
        <w:ind w:firstLine="560"/>
      </w:pPr>
      <w:bookmarkStart w:id="2" w:name="_Toc84855396"/>
      <w:bookmarkStart w:id="3" w:name="_Toc84931737"/>
      <w:bookmarkStart w:id="4" w:name="_Toc83832797"/>
      <w:bookmarkStart w:id="5" w:name="_Toc83913628"/>
      <w:bookmarkStart w:id="6" w:name="_Toc84789795"/>
      <w:bookmarkStart w:id="7" w:name="_Toc91861210"/>
      <w:bookmarkStart w:id="8" w:name="_Toc98959504"/>
      <w:bookmarkStart w:id="9" w:name="_Toc104913669"/>
      <w:r>
        <w:rPr>
          <w:rFonts w:hint="eastAsia"/>
        </w:rPr>
        <w:lastRenderedPageBreak/>
        <w:t>编制说明</w:t>
      </w:r>
      <w:bookmarkEnd w:id="2"/>
      <w:bookmarkEnd w:id="3"/>
      <w:bookmarkEnd w:id="4"/>
      <w:bookmarkEnd w:id="5"/>
      <w:bookmarkEnd w:id="6"/>
      <w:bookmarkEnd w:id="7"/>
      <w:bookmarkEnd w:id="8"/>
      <w:bookmarkEnd w:id="9"/>
    </w:p>
    <w:p w14:paraId="3AC247AF" w14:textId="77777777" w:rsidR="00860DA4" w:rsidRDefault="00860DA4" w:rsidP="00860DA4">
      <w:pPr>
        <w:numPr>
          <w:ilvl w:val="0"/>
          <w:numId w:val="46"/>
        </w:numPr>
        <w:ind w:firstLineChars="0"/>
      </w:pPr>
      <w:r>
        <w:rPr>
          <w:rFonts w:hint="eastAsia"/>
        </w:rPr>
        <w:t>本应用方案由项目建设单位组织编写并提交。</w:t>
      </w:r>
    </w:p>
    <w:p w14:paraId="4A44D127" w14:textId="77777777" w:rsidR="00860DA4" w:rsidRDefault="00860DA4" w:rsidP="00860DA4">
      <w:pPr>
        <w:numPr>
          <w:ilvl w:val="0"/>
          <w:numId w:val="46"/>
        </w:numPr>
        <w:ind w:firstLineChars="0"/>
      </w:pPr>
      <w:r>
        <w:rPr>
          <w:rFonts w:hint="eastAsia"/>
        </w:rPr>
        <w:t>编写要求：</w:t>
      </w:r>
    </w:p>
    <w:p w14:paraId="4D189112" w14:textId="77777777" w:rsidR="00860DA4" w:rsidRDefault="00860DA4" w:rsidP="00860DA4">
      <w:pPr>
        <w:numPr>
          <w:ilvl w:val="1"/>
          <w:numId w:val="46"/>
        </w:numPr>
        <w:ind w:firstLineChars="0"/>
      </w:pPr>
      <w:r>
        <w:rPr>
          <w:rFonts w:hint="eastAsia"/>
        </w:rPr>
        <w:t>语言规范、文字简练、重点突出、描述清晰、内容全面、附件齐全；</w:t>
      </w:r>
    </w:p>
    <w:p w14:paraId="42823974" w14:textId="77777777" w:rsidR="00860DA4" w:rsidRDefault="00860DA4" w:rsidP="00860DA4">
      <w:pPr>
        <w:numPr>
          <w:ilvl w:val="1"/>
          <w:numId w:val="46"/>
        </w:numPr>
        <w:ind w:firstLineChars="0"/>
      </w:pPr>
      <w:r>
        <w:rPr>
          <w:rFonts w:hint="eastAsia"/>
        </w:rPr>
        <w:t>采用</w:t>
      </w:r>
      <w:r>
        <w:rPr>
          <w:rFonts w:hint="eastAsia"/>
        </w:rPr>
        <w:t>A4</w:t>
      </w:r>
      <w:r>
        <w:rPr>
          <w:rFonts w:hint="eastAsia"/>
        </w:rPr>
        <w:t>幅面，上、下、左、右边距均为</w:t>
      </w:r>
      <w:r>
        <w:rPr>
          <w:rFonts w:hint="eastAsia"/>
        </w:rPr>
        <w:t>2.5</w:t>
      </w:r>
      <w:r>
        <w:rPr>
          <w:rFonts w:hint="eastAsia"/>
        </w:rPr>
        <w:t>厘米；正文内容仿宋四号字，</w:t>
      </w:r>
      <w:r>
        <w:rPr>
          <w:rFonts w:hint="eastAsia"/>
        </w:rPr>
        <w:t>1.5</w:t>
      </w:r>
      <w:r>
        <w:rPr>
          <w:rFonts w:hint="eastAsia"/>
        </w:rPr>
        <w:t>倍行距；一级标题黑体三号字，二级标题楷体小三号字，三级标题仿宋四号字，各级标题均加黑；</w:t>
      </w:r>
    </w:p>
    <w:p w14:paraId="18E2EFC9" w14:textId="77777777" w:rsidR="00860DA4" w:rsidRDefault="00860DA4" w:rsidP="00860DA4">
      <w:pPr>
        <w:numPr>
          <w:ilvl w:val="1"/>
          <w:numId w:val="46"/>
        </w:numPr>
        <w:ind w:firstLineChars="0"/>
      </w:pPr>
      <w:r>
        <w:rPr>
          <w:rFonts w:hint="eastAsia"/>
        </w:rPr>
        <w:t>涉及到的外文缩写要注明全称；</w:t>
      </w:r>
    </w:p>
    <w:p w14:paraId="5515A0EC" w14:textId="77777777" w:rsidR="00860DA4" w:rsidRDefault="00860DA4" w:rsidP="00860DA4">
      <w:pPr>
        <w:numPr>
          <w:ilvl w:val="1"/>
          <w:numId w:val="46"/>
        </w:numPr>
        <w:ind w:firstLineChars="0"/>
      </w:pPr>
      <w:r>
        <w:rPr>
          <w:rFonts w:hint="eastAsia"/>
        </w:rPr>
        <w:t>材料内容不得涉及国家秘密。</w:t>
      </w:r>
    </w:p>
    <w:p w14:paraId="39CB72B3" w14:textId="77777777" w:rsidR="00860DA4" w:rsidRDefault="00860DA4" w:rsidP="00860DA4">
      <w:pPr>
        <w:ind w:firstLine="560"/>
      </w:pPr>
    </w:p>
    <w:p w14:paraId="2E80A5F5" w14:textId="127018CD" w:rsidR="00A72314" w:rsidRPr="00C22CED" w:rsidRDefault="00C22CED" w:rsidP="00FC6BED">
      <w:pPr>
        <w:ind w:firstLineChars="0" w:firstLine="0"/>
        <w:rPr>
          <w:vanish/>
        </w:rPr>
      </w:pPr>
      <w:r w:rsidRPr="00C22CED">
        <w:rPr>
          <w:rFonts w:hint="eastAsia"/>
          <w:vanish/>
        </w:rPr>
        <w:t>本页留白，便于双面打印。</w:t>
      </w:r>
    </w:p>
    <w:p w14:paraId="0C00C9A7" w14:textId="77777777" w:rsidR="00F050AA" w:rsidRDefault="00F050AA" w:rsidP="00FC6BED">
      <w:pPr>
        <w:ind w:firstLineChars="0" w:firstLine="0"/>
        <w:sectPr w:rsidR="00F050AA" w:rsidSect="0076243F">
          <w:footerReference w:type="default" r:id="rId14"/>
          <w:pgSz w:w="11906" w:h="16838" w:code="9"/>
          <w:pgMar w:top="1418" w:right="1418" w:bottom="1418" w:left="1418" w:header="851" w:footer="851" w:gutter="0"/>
          <w:pgNumType w:fmt="upperRoman" w:start="1"/>
          <w:cols w:space="425"/>
          <w:docGrid w:linePitch="326"/>
        </w:sectPr>
      </w:pPr>
    </w:p>
    <w:p w14:paraId="3F7BC343" w14:textId="6BDE8A29" w:rsidR="007F03D2" w:rsidRPr="00BC5E47" w:rsidRDefault="00F050AA" w:rsidP="00AF7125">
      <w:pPr>
        <w:pStyle w:val="aa"/>
        <w:rPr>
          <w:rFonts w:ascii="Times New Roman" w:eastAsia="仿宋" w:hAnsi="Times New Roman"/>
          <w:sz w:val="28"/>
          <w:szCs w:val="21"/>
        </w:rPr>
      </w:pPr>
      <w:bookmarkStart w:id="10" w:name="_Toc83832798"/>
      <w:bookmarkStart w:id="11" w:name="_Toc83913629"/>
      <w:bookmarkStart w:id="12" w:name="_Toc84789796"/>
      <w:bookmarkStart w:id="13" w:name="_Toc84855397"/>
      <w:bookmarkStart w:id="14" w:name="_Toc84931738"/>
      <w:bookmarkStart w:id="15" w:name="_Toc90975225"/>
      <w:bookmarkStart w:id="16" w:name="_Toc104913670"/>
      <w:r w:rsidRPr="00BC5E47">
        <w:rPr>
          <w:rFonts w:hint="eastAsia"/>
        </w:rPr>
        <w:lastRenderedPageBreak/>
        <w:t>目</w:t>
      </w:r>
      <w:r w:rsidR="00547547" w:rsidRPr="00BC5E47">
        <w:rPr>
          <w:rFonts w:hint="eastAsia"/>
        </w:rPr>
        <w:t xml:space="preserve"> </w:t>
      </w:r>
      <w:r w:rsidRPr="00BC5E47">
        <w:rPr>
          <w:rFonts w:hint="eastAsia"/>
        </w:rPr>
        <w:t>录</w:t>
      </w:r>
      <w:bookmarkEnd w:id="10"/>
      <w:bookmarkEnd w:id="11"/>
      <w:bookmarkEnd w:id="12"/>
      <w:bookmarkEnd w:id="13"/>
      <w:bookmarkEnd w:id="14"/>
      <w:bookmarkEnd w:id="15"/>
      <w:bookmarkEnd w:id="16"/>
    </w:p>
    <w:sdt>
      <w:sdtPr>
        <w:rPr>
          <w:rFonts w:ascii="Times New Roman" w:eastAsia="仿宋" w:hAnsi="Times New Roman" w:cstheme="minorBidi"/>
          <w:b w:val="0"/>
          <w:bCs w:val="0"/>
          <w:snapToGrid w:val="0"/>
          <w:color w:val="auto"/>
          <w:kern w:val="2"/>
          <w:szCs w:val="21"/>
          <w:lang w:val="zh-CN"/>
        </w:rPr>
        <w:id w:val="565924773"/>
        <w:docPartObj>
          <w:docPartGallery w:val="Table of Contents"/>
          <w:docPartUnique/>
        </w:docPartObj>
      </w:sdtPr>
      <w:sdtEndPr>
        <w:rPr>
          <w:noProof/>
          <w:lang w:val="en-US"/>
        </w:rPr>
      </w:sdtEndPr>
      <w:sdtContent>
        <w:p w14:paraId="0A77094F" w14:textId="140DBD2F" w:rsidR="007F03D2" w:rsidRPr="00BC5E47" w:rsidRDefault="007F03D2" w:rsidP="00AF7125">
          <w:pPr>
            <w:pStyle w:val="TOC"/>
            <w:rPr>
              <w:rFonts w:ascii="仿宋" w:hAnsi="仿宋"/>
              <w:sz w:val="24"/>
              <w:szCs w:val="24"/>
            </w:rPr>
          </w:pPr>
        </w:p>
        <w:p w14:paraId="68D56865" w14:textId="48D998A9" w:rsidR="00860DA4" w:rsidRDefault="00626ED0" w:rsidP="00860DA4">
          <w:pPr>
            <w:pStyle w:val="11"/>
            <w:rPr>
              <w:rFonts w:eastAsiaTheme="minorEastAsia" w:hAnsiTheme="minorHAnsi"/>
              <w:noProof/>
              <w:snapToGrid/>
              <w:sz w:val="21"/>
              <w:szCs w:val="22"/>
            </w:rPr>
          </w:pPr>
          <w:r>
            <w:rPr>
              <w:rFonts w:ascii="仿宋" w:hAnsi="仿宋"/>
              <w:sz w:val="24"/>
              <w:szCs w:val="24"/>
            </w:rPr>
            <w:fldChar w:fldCharType="begin"/>
          </w:r>
          <w:r>
            <w:rPr>
              <w:rFonts w:ascii="仿宋" w:hAnsi="仿宋"/>
              <w:sz w:val="24"/>
              <w:szCs w:val="24"/>
            </w:rPr>
            <w:instrText xml:space="preserve"> TOC \o "1-3" \u </w:instrText>
          </w:r>
          <w:r>
            <w:rPr>
              <w:rFonts w:ascii="仿宋" w:hAnsi="仿宋"/>
              <w:sz w:val="24"/>
              <w:szCs w:val="24"/>
            </w:rPr>
            <w:fldChar w:fldCharType="separate"/>
          </w:r>
          <w:r w:rsidR="00860DA4">
            <w:rPr>
              <w:noProof/>
            </w:rPr>
            <w:t>编制说明</w:t>
          </w:r>
          <w:r w:rsidR="00860DA4">
            <w:rPr>
              <w:noProof/>
            </w:rPr>
            <w:tab/>
          </w:r>
          <w:r w:rsidR="00860DA4">
            <w:rPr>
              <w:noProof/>
            </w:rPr>
            <w:fldChar w:fldCharType="begin"/>
          </w:r>
          <w:r w:rsidR="00860DA4">
            <w:rPr>
              <w:noProof/>
            </w:rPr>
            <w:instrText xml:space="preserve"> PAGEREF _Toc104913669 \h </w:instrText>
          </w:r>
          <w:r w:rsidR="00860DA4">
            <w:rPr>
              <w:noProof/>
            </w:rPr>
          </w:r>
          <w:r w:rsidR="00860DA4">
            <w:rPr>
              <w:noProof/>
            </w:rPr>
            <w:fldChar w:fldCharType="separate"/>
          </w:r>
          <w:r w:rsidR="00860DA4">
            <w:rPr>
              <w:noProof/>
            </w:rPr>
            <w:t>I</w:t>
          </w:r>
          <w:r w:rsidR="00860DA4">
            <w:rPr>
              <w:noProof/>
            </w:rPr>
            <w:fldChar w:fldCharType="end"/>
          </w:r>
        </w:p>
        <w:p w14:paraId="5E12D3E4" w14:textId="35AE944B" w:rsidR="00860DA4" w:rsidRDefault="00860DA4" w:rsidP="00860DA4">
          <w:pPr>
            <w:pStyle w:val="11"/>
            <w:ind w:firstLine="280"/>
            <w:rPr>
              <w:rFonts w:eastAsiaTheme="minorEastAsia" w:hAnsiTheme="minorHAnsi"/>
              <w:noProof/>
              <w:snapToGrid/>
              <w:sz w:val="21"/>
              <w:szCs w:val="22"/>
            </w:rPr>
          </w:pPr>
          <w:r>
            <w:rPr>
              <w:noProof/>
            </w:rPr>
            <w:t>目</w:t>
          </w:r>
          <w:r>
            <w:rPr>
              <w:noProof/>
            </w:rPr>
            <w:t xml:space="preserve"> </w:t>
          </w:r>
          <w:r>
            <w:rPr>
              <w:noProof/>
            </w:rPr>
            <w:t>录</w:t>
          </w:r>
          <w:r>
            <w:rPr>
              <w:noProof/>
            </w:rPr>
            <w:tab/>
          </w:r>
          <w:r>
            <w:rPr>
              <w:noProof/>
            </w:rPr>
            <w:fldChar w:fldCharType="begin"/>
          </w:r>
          <w:r>
            <w:rPr>
              <w:noProof/>
            </w:rPr>
            <w:instrText xml:space="preserve"> PAGEREF _Toc104913670 \h </w:instrText>
          </w:r>
          <w:r>
            <w:rPr>
              <w:noProof/>
            </w:rPr>
          </w:r>
          <w:r>
            <w:rPr>
              <w:noProof/>
            </w:rPr>
            <w:fldChar w:fldCharType="separate"/>
          </w:r>
          <w:r>
            <w:rPr>
              <w:noProof/>
            </w:rPr>
            <w:t>I</w:t>
          </w:r>
          <w:r>
            <w:rPr>
              <w:noProof/>
            </w:rPr>
            <w:fldChar w:fldCharType="end"/>
          </w:r>
        </w:p>
        <w:p w14:paraId="1357AC92" w14:textId="2FCCE9F8" w:rsidR="00860DA4" w:rsidRDefault="00860DA4" w:rsidP="00860DA4">
          <w:pPr>
            <w:pStyle w:val="11"/>
            <w:ind w:firstLine="280"/>
            <w:rPr>
              <w:rFonts w:eastAsiaTheme="minorEastAsia" w:hAnsiTheme="minorHAnsi"/>
              <w:noProof/>
              <w:snapToGrid/>
              <w:sz w:val="21"/>
              <w:szCs w:val="22"/>
            </w:rPr>
          </w:pPr>
          <w:r>
            <w:rPr>
              <w:noProof/>
            </w:rPr>
            <w:t xml:space="preserve">1 </w:t>
          </w:r>
          <w:r>
            <w:rPr>
              <w:noProof/>
            </w:rPr>
            <w:t>项目背景</w:t>
          </w:r>
          <w:r>
            <w:rPr>
              <w:noProof/>
            </w:rPr>
            <w:tab/>
          </w:r>
          <w:r>
            <w:rPr>
              <w:noProof/>
            </w:rPr>
            <w:fldChar w:fldCharType="begin"/>
          </w:r>
          <w:r>
            <w:rPr>
              <w:noProof/>
            </w:rPr>
            <w:instrText xml:space="preserve"> PAGEREF _Toc104913671 \h </w:instrText>
          </w:r>
          <w:r>
            <w:rPr>
              <w:noProof/>
            </w:rPr>
          </w:r>
          <w:r>
            <w:rPr>
              <w:noProof/>
            </w:rPr>
            <w:fldChar w:fldCharType="separate"/>
          </w:r>
          <w:r>
            <w:rPr>
              <w:noProof/>
            </w:rPr>
            <w:t>1</w:t>
          </w:r>
          <w:r>
            <w:rPr>
              <w:noProof/>
            </w:rPr>
            <w:fldChar w:fldCharType="end"/>
          </w:r>
        </w:p>
        <w:p w14:paraId="25840F3E" w14:textId="0EBD7065"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1.1 </w:t>
          </w:r>
          <w:r>
            <w:rPr>
              <w:noProof/>
            </w:rPr>
            <w:t>国家政策法规要求</w:t>
          </w:r>
          <w:r>
            <w:rPr>
              <w:noProof/>
            </w:rPr>
            <w:tab/>
          </w:r>
          <w:r>
            <w:rPr>
              <w:noProof/>
            </w:rPr>
            <w:fldChar w:fldCharType="begin"/>
          </w:r>
          <w:r>
            <w:rPr>
              <w:noProof/>
            </w:rPr>
            <w:instrText xml:space="preserve"> PAGEREF _Toc104913672 \h </w:instrText>
          </w:r>
          <w:r>
            <w:rPr>
              <w:noProof/>
            </w:rPr>
          </w:r>
          <w:r>
            <w:rPr>
              <w:noProof/>
            </w:rPr>
            <w:fldChar w:fldCharType="separate"/>
          </w:r>
          <w:r>
            <w:rPr>
              <w:noProof/>
            </w:rPr>
            <w:t>2</w:t>
          </w:r>
          <w:r>
            <w:rPr>
              <w:noProof/>
            </w:rPr>
            <w:fldChar w:fldCharType="end"/>
          </w:r>
        </w:p>
        <w:p w14:paraId="56498BD3" w14:textId="2CDCDEF8"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1.2 Xxx</w:t>
          </w:r>
          <w:r>
            <w:rPr>
              <w:noProof/>
            </w:rPr>
            <w:t>系统密码应用现状</w:t>
          </w:r>
          <w:r>
            <w:rPr>
              <w:noProof/>
            </w:rPr>
            <w:tab/>
          </w:r>
          <w:r>
            <w:rPr>
              <w:noProof/>
            </w:rPr>
            <w:fldChar w:fldCharType="begin"/>
          </w:r>
          <w:r>
            <w:rPr>
              <w:noProof/>
            </w:rPr>
            <w:instrText xml:space="preserve"> PAGEREF _Toc104913673 \h </w:instrText>
          </w:r>
          <w:r>
            <w:rPr>
              <w:noProof/>
            </w:rPr>
          </w:r>
          <w:r>
            <w:rPr>
              <w:noProof/>
            </w:rPr>
            <w:fldChar w:fldCharType="separate"/>
          </w:r>
          <w:r>
            <w:rPr>
              <w:noProof/>
            </w:rPr>
            <w:t>3</w:t>
          </w:r>
          <w:r>
            <w:rPr>
              <w:noProof/>
            </w:rPr>
            <w:fldChar w:fldCharType="end"/>
          </w:r>
        </w:p>
        <w:p w14:paraId="5E85F05F" w14:textId="2F80B01C"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1.3 </w:t>
          </w:r>
          <w:r>
            <w:rPr>
              <w:noProof/>
            </w:rPr>
            <w:t>项目实施的必要性</w:t>
          </w:r>
          <w:r>
            <w:rPr>
              <w:noProof/>
            </w:rPr>
            <w:tab/>
          </w:r>
          <w:r>
            <w:rPr>
              <w:noProof/>
            </w:rPr>
            <w:fldChar w:fldCharType="begin"/>
          </w:r>
          <w:r>
            <w:rPr>
              <w:noProof/>
            </w:rPr>
            <w:instrText xml:space="preserve"> PAGEREF _Toc104913674 \h </w:instrText>
          </w:r>
          <w:r>
            <w:rPr>
              <w:noProof/>
            </w:rPr>
          </w:r>
          <w:r>
            <w:rPr>
              <w:noProof/>
            </w:rPr>
            <w:fldChar w:fldCharType="separate"/>
          </w:r>
          <w:r>
            <w:rPr>
              <w:noProof/>
            </w:rPr>
            <w:t>3</w:t>
          </w:r>
          <w:r>
            <w:rPr>
              <w:noProof/>
            </w:rPr>
            <w:fldChar w:fldCharType="end"/>
          </w:r>
        </w:p>
        <w:p w14:paraId="53635ABB" w14:textId="6C562F35" w:rsidR="00860DA4" w:rsidRDefault="00860DA4" w:rsidP="00860DA4">
          <w:pPr>
            <w:pStyle w:val="11"/>
            <w:ind w:firstLine="280"/>
            <w:rPr>
              <w:rFonts w:eastAsiaTheme="minorEastAsia" w:hAnsiTheme="minorHAnsi"/>
              <w:noProof/>
              <w:snapToGrid/>
              <w:sz w:val="21"/>
              <w:szCs w:val="22"/>
            </w:rPr>
          </w:pPr>
          <w:r>
            <w:rPr>
              <w:noProof/>
            </w:rPr>
            <w:t xml:space="preserve">2 </w:t>
          </w:r>
          <w:r>
            <w:rPr>
              <w:noProof/>
            </w:rPr>
            <w:t>系统概述</w:t>
          </w:r>
          <w:r>
            <w:rPr>
              <w:noProof/>
            </w:rPr>
            <w:tab/>
          </w:r>
          <w:r>
            <w:rPr>
              <w:noProof/>
            </w:rPr>
            <w:fldChar w:fldCharType="begin"/>
          </w:r>
          <w:r>
            <w:rPr>
              <w:noProof/>
            </w:rPr>
            <w:instrText xml:space="preserve"> PAGEREF _Toc104913675 \h </w:instrText>
          </w:r>
          <w:r>
            <w:rPr>
              <w:noProof/>
            </w:rPr>
          </w:r>
          <w:r>
            <w:rPr>
              <w:noProof/>
            </w:rPr>
            <w:fldChar w:fldCharType="separate"/>
          </w:r>
          <w:r>
            <w:rPr>
              <w:noProof/>
            </w:rPr>
            <w:t>5</w:t>
          </w:r>
          <w:r>
            <w:rPr>
              <w:noProof/>
            </w:rPr>
            <w:fldChar w:fldCharType="end"/>
          </w:r>
        </w:p>
        <w:p w14:paraId="259C9931" w14:textId="307FA91F"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2.1 </w:t>
          </w:r>
          <w:r>
            <w:rPr>
              <w:noProof/>
            </w:rPr>
            <w:t>系统基本情况</w:t>
          </w:r>
          <w:r>
            <w:rPr>
              <w:noProof/>
            </w:rPr>
            <w:tab/>
          </w:r>
          <w:r>
            <w:rPr>
              <w:noProof/>
            </w:rPr>
            <w:fldChar w:fldCharType="begin"/>
          </w:r>
          <w:r>
            <w:rPr>
              <w:noProof/>
            </w:rPr>
            <w:instrText xml:space="preserve"> PAGEREF _Toc104913676 \h </w:instrText>
          </w:r>
          <w:r>
            <w:rPr>
              <w:noProof/>
            </w:rPr>
          </w:r>
          <w:r>
            <w:rPr>
              <w:noProof/>
            </w:rPr>
            <w:fldChar w:fldCharType="separate"/>
          </w:r>
          <w:r>
            <w:rPr>
              <w:noProof/>
            </w:rPr>
            <w:t>5</w:t>
          </w:r>
          <w:r>
            <w:rPr>
              <w:noProof/>
            </w:rPr>
            <w:fldChar w:fldCharType="end"/>
          </w:r>
        </w:p>
        <w:p w14:paraId="03ADBDCD" w14:textId="31AE7333"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2.1.1 </w:t>
          </w:r>
          <w:r>
            <w:rPr>
              <w:noProof/>
            </w:rPr>
            <w:t>系统名称</w:t>
          </w:r>
          <w:r>
            <w:rPr>
              <w:noProof/>
            </w:rPr>
            <w:tab/>
          </w:r>
          <w:r>
            <w:rPr>
              <w:noProof/>
            </w:rPr>
            <w:fldChar w:fldCharType="begin"/>
          </w:r>
          <w:r>
            <w:rPr>
              <w:noProof/>
            </w:rPr>
            <w:instrText xml:space="preserve"> PAGEREF _Toc104913677 \h </w:instrText>
          </w:r>
          <w:r>
            <w:rPr>
              <w:noProof/>
            </w:rPr>
          </w:r>
          <w:r>
            <w:rPr>
              <w:noProof/>
            </w:rPr>
            <w:fldChar w:fldCharType="separate"/>
          </w:r>
          <w:r>
            <w:rPr>
              <w:noProof/>
            </w:rPr>
            <w:t>5</w:t>
          </w:r>
          <w:r>
            <w:rPr>
              <w:noProof/>
            </w:rPr>
            <w:fldChar w:fldCharType="end"/>
          </w:r>
        </w:p>
        <w:p w14:paraId="3B572283" w14:textId="622EFA0A"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2.1.2 </w:t>
          </w:r>
          <w:r>
            <w:rPr>
              <w:noProof/>
            </w:rPr>
            <w:t>网络安全保护等级</w:t>
          </w:r>
          <w:r>
            <w:rPr>
              <w:noProof/>
            </w:rPr>
            <w:tab/>
          </w:r>
          <w:r>
            <w:rPr>
              <w:noProof/>
            </w:rPr>
            <w:fldChar w:fldCharType="begin"/>
          </w:r>
          <w:r>
            <w:rPr>
              <w:noProof/>
            </w:rPr>
            <w:instrText xml:space="preserve"> PAGEREF _Toc104913678 \h </w:instrText>
          </w:r>
          <w:r>
            <w:rPr>
              <w:noProof/>
            </w:rPr>
          </w:r>
          <w:r>
            <w:rPr>
              <w:noProof/>
            </w:rPr>
            <w:fldChar w:fldCharType="separate"/>
          </w:r>
          <w:r>
            <w:rPr>
              <w:noProof/>
            </w:rPr>
            <w:t>5</w:t>
          </w:r>
          <w:r>
            <w:rPr>
              <w:noProof/>
            </w:rPr>
            <w:fldChar w:fldCharType="end"/>
          </w:r>
        </w:p>
        <w:p w14:paraId="18D3C88B" w14:textId="5E41D8B8"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2.1.3 </w:t>
          </w:r>
          <w:r>
            <w:rPr>
              <w:noProof/>
            </w:rPr>
            <w:t>系统用户情况</w:t>
          </w:r>
          <w:r>
            <w:rPr>
              <w:noProof/>
            </w:rPr>
            <w:tab/>
          </w:r>
          <w:r>
            <w:rPr>
              <w:noProof/>
            </w:rPr>
            <w:fldChar w:fldCharType="begin"/>
          </w:r>
          <w:r>
            <w:rPr>
              <w:noProof/>
            </w:rPr>
            <w:instrText xml:space="preserve"> PAGEREF _Toc104913679 \h </w:instrText>
          </w:r>
          <w:r>
            <w:rPr>
              <w:noProof/>
            </w:rPr>
          </w:r>
          <w:r>
            <w:rPr>
              <w:noProof/>
            </w:rPr>
            <w:fldChar w:fldCharType="separate"/>
          </w:r>
          <w:r>
            <w:rPr>
              <w:noProof/>
            </w:rPr>
            <w:t>5</w:t>
          </w:r>
          <w:r>
            <w:rPr>
              <w:noProof/>
            </w:rPr>
            <w:fldChar w:fldCharType="end"/>
          </w:r>
        </w:p>
        <w:p w14:paraId="0FC144E1" w14:textId="6D480062"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2.2 </w:t>
          </w:r>
          <w:r>
            <w:rPr>
              <w:noProof/>
            </w:rPr>
            <w:t>系统网络拓扑</w:t>
          </w:r>
          <w:r>
            <w:rPr>
              <w:noProof/>
            </w:rPr>
            <w:tab/>
          </w:r>
          <w:r>
            <w:rPr>
              <w:noProof/>
            </w:rPr>
            <w:fldChar w:fldCharType="begin"/>
          </w:r>
          <w:r>
            <w:rPr>
              <w:noProof/>
            </w:rPr>
            <w:instrText xml:space="preserve"> PAGEREF _Toc104913680 \h </w:instrText>
          </w:r>
          <w:r>
            <w:rPr>
              <w:noProof/>
            </w:rPr>
          </w:r>
          <w:r>
            <w:rPr>
              <w:noProof/>
            </w:rPr>
            <w:fldChar w:fldCharType="separate"/>
          </w:r>
          <w:r>
            <w:rPr>
              <w:noProof/>
            </w:rPr>
            <w:t>5</w:t>
          </w:r>
          <w:r>
            <w:rPr>
              <w:noProof/>
            </w:rPr>
            <w:fldChar w:fldCharType="end"/>
          </w:r>
        </w:p>
        <w:p w14:paraId="047C310D" w14:textId="30E4ADD8"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2.2.1 </w:t>
          </w:r>
          <w:r>
            <w:rPr>
              <w:noProof/>
            </w:rPr>
            <w:t>体系架构</w:t>
          </w:r>
          <w:r>
            <w:rPr>
              <w:noProof/>
            </w:rPr>
            <w:tab/>
          </w:r>
          <w:r>
            <w:rPr>
              <w:noProof/>
            </w:rPr>
            <w:fldChar w:fldCharType="begin"/>
          </w:r>
          <w:r>
            <w:rPr>
              <w:noProof/>
            </w:rPr>
            <w:instrText xml:space="preserve"> PAGEREF _Toc104913681 \h </w:instrText>
          </w:r>
          <w:r>
            <w:rPr>
              <w:noProof/>
            </w:rPr>
          </w:r>
          <w:r>
            <w:rPr>
              <w:noProof/>
            </w:rPr>
            <w:fldChar w:fldCharType="separate"/>
          </w:r>
          <w:r>
            <w:rPr>
              <w:noProof/>
            </w:rPr>
            <w:t>6</w:t>
          </w:r>
          <w:r>
            <w:rPr>
              <w:noProof/>
            </w:rPr>
            <w:fldChar w:fldCharType="end"/>
          </w:r>
        </w:p>
        <w:p w14:paraId="2B7273E0" w14:textId="2A206E1C"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2.2.2 </w:t>
          </w:r>
          <w:r>
            <w:rPr>
              <w:noProof/>
            </w:rPr>
            <w:t>网络所在机房情况</w:t>
          </w:r>
          <w:r>
            <w:rPr>
              <w:noProof/>
            </w:rPr>
            <w:tab/>
          </w:r>
          <w:r>
            <w:rPr>
              <w:noProof/>
            </w:rPr>
            <w:fldChar w:fldCharType="begin"/>
          </w:r>
          <w:r>
            <w:rPr>
              <w:noProof/>
            </w:rPr>
            <w:instrText xml:space="preserve"> PAGEREF _Toc104913682 \h </w:instrText>
          </w:r>
          <w:r>
            <w:rPr>
              <w:noProof/>
            </w:rPr>
          </w:r>
          <w:r>
            <w:rPr>
              <w:noProof/>
            </w:rPr>
            <w:fldChar w:fldCharType="separate"/>
          </w:r>
          <w:r>
            <w:rPr>
              <w:noProof/>
            </w:rPr>
            <w:t>7</w:t>
          </w:r>
          <w:r>
            <w:rPr>
              <w:noProof/>
            </w:rPr>
            <w:fldChar w:fldCharType="end"/>
          </w:r>
        </w:p>
        <w:p w14:paraId="60D41C09" w14:textId="4516047A"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2.2.3 </w:t>
          </w:r>
          <w:r>
            <w:rPr>
              <w:noProof/>
            </w:rPr>
            <w:t>网络边界划分</w:t>
          </w:r>
          <w:r>
            <w:rPr>
              <w:noProof/>
            </w:rPr>
            <w:tab/>
          </w:r>
          <w:r>
            <w:rPr>
              <w:noProof/>
            </w:rPr>
            <w:fldChar w:fldCharType="begin"/>
          </w:r>
          <w:r>
            <w:rPr>
              <w:noProof/>
            </w:rPr>
            <w:instrText xml:space="preserve"> PAGEREF _Toc104913683 \h </w:instrText>
          </w:r>
          <w:r>
            <w:rPr>
              <w:noProof/>
            </w:rPr>
          </w:r>
          <w:r>
            <w:rPr>
              <w:noProof/>
            </w:rPr>
            <w:fldChar w:fldCharType="separate"/>
          </w:r>
          <w:r>
            <w:rPr>
              <w:noProof/>
            </w:rPr>
            <w:t>7</w:t>
          </w:r>
          <w:r>
            <w:rPr>
              <w:noProof/>
            </w:rPr>
            <w:fldChar w:fldCharType="end"/>
          </w:r>
        </w:p>
        <w:p w14:paraId="44445FEF" w14:textId="4DCDC056"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2.3 </w:t>
          </w:r>
          <w:r>
            <w:rPr>
              <w:noProof/>
            </w:rPr>
            <w:t>承载的业务情况</w:t>
          </w:r>
          <w:r>
            <w:rPr>
              <w:noProof/>
            </w:rPr>
            <w:tab/>
          </w:r>
          <w:r>
            <w:rPr>
              <w:noProof/>
            </w:rPr>
            <w:fldChar w:fldCharType="begin"/>
          </w:r>
          <w:r>
            <w:rPr>
              <w:noProof/>
            </w:rPr>
            <w:instrText xml:space="preserve"> PAGEREF _Toc104913684 \h </w:instrText>
          </w:r>
          <w:r>
            <w:rPr>
              <w:noProof/>
            </w:rPr>
          </w:r>
          <w:r>
            <w:rPr>
              <w:noProof/>
            </w:rPr>
            <w:fldChar w:fldCharType="separate"/>
          </w:r>
          <w:r>
            <w:rPr>
              <w:noProof/>
            </w:rPr>
            <w:t>7</w:t>
          </w:r>
          <w:r>
            <w:rPr>
              <w:noProof/>
            </w:rPr>
            <w:fldChar w:fldCharType="end"/>
          </w:r>
        </w:p>
        <w:p w14:paraId="0E21256D" w14:textId="47BE5728"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2.3.1 </w:t>
          </w:r>
          <w:r>
            <w:rPr>
              <w:noProof/>
            </w:rPr>
            <w:t>业务应用</w:t>
          </w:r>
          <w:r>
            <w:rPr>
              <w:noProof/>
            </w:rPr>
            <w:tab/>
          </w:r>
          <w:r>
            <w:rPr>
              <w:noProof/>
            </w:rPr>
            <w:fldChar w:fldCharType="begin"/>
          </w:r>
          <w:r>
            <w:rPr>
              <w:noProof/>
            </w:rPr>
            <w:instrText xml:space="preserve"> PAGEREF _Toc104913685 \h </w:instrText>
          </w:r>
          <w:r>
            <w:rPr>
              <w:noProof/>
            </w:rPr>
          </w:r>
          <w:r>
            <w:rPr>
              <w:noProof/>
            </w:rPr>
            <w:fldChar w:fldCharType="separate"/>
          </w:r>
          <w:r>
            <w:rPr>
              <w:noProof/>
            </w:rPr>
            <w:t>7</w:t>
          </w:r>
          <w:r>
            <w:rPr>
              <w:noProof/>
            </w:rPr>
            <w:fldChar w:fldCharType="end"/>
          </w:r>
        </w:p>
        <w:p w14:paraId="28A572A8" w14:textId="3FAFCBC7"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2.3.2 </w:t>
          </w:r>
          <w:r>
            <w:rPr>
              <w:noProof/>
            </w:rPr>
            <w:t>信息种类</w:t>
          </w:r>
          <w:r>
            <w:rPr>
              <w:noProof/>
            </w:rPr>
            <w:tab/>
          </w:r>
          <w:r>
            <w:rPr>
              <w:noProof/>
            </w:rPr>
            <w:fldChar w:fldCharType="begin"/>
          </w:r>
          <w:r>
            <w:rPr>
              <w:noProof/>
            </w:rPr>
            <w:instrText xml:space="preserve"> PAGEREF _Toc104913686 \h </w:instrText>
          </w:r>
          <w:r>
            <w:rPr>
              <w:noProof/>
            </w:rPr>
          </w:r>
          <w:r>
            <w:rPr>
              <w:noProof/>
            </w:rPr>
            <w:fldChar w:fldCharType="separate"/>
          </w:r>
          <w:r>
            <w:rPr>
              <w:noProof/>
            </w:rPr>
            <w:t>8</w:t>
          </w:r>
          <w:r>
            <w:rPr>
              <w:noProof/>
            </w:rPr>
            <w:fldChar w:fldCharType="end"/>
          </w:r>
        </w:p>
        <w:p w14:paraId="6E2C6960" w14:textId="4DEDA221"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2.3.3 </w:t>
          </w:r>
          <w:r>
            <w:rPr>
              <w:noProof/>
            </w:rPr>
            <w:t>关键数据类型</w:t>
          </w:r>
          <w:r>
            <w:rPr>
              <w:noProof/>
            </w:rPr>
            <w:tab/>
          </w:r>
          <w:r>
            <w:rPr>
              <w:noProof/>
            </w:rPr>
            <w:fldChar w:fldCharType="begin"/>
          </w:r>
          <w:r>
            <w:rPr>
              <w:noProof/>
            </w:rPr>
            <w:instrText xml:space="preserve"> PAGEREF _Toc104913687 \h </w:instrText>
          </w:r>
          <w:r>
            <w:rPr>
              <w:noProof/>
            </w:rPr>
          </w:r>
          <w:r>
            <w:rPr>
              <w:noProof/>
            </w:rPr>
            <w:fldChar w:fldCharType="separate"/>
          </w:r>
          <w:r>
            <w:rPr>
              <w:noProof/>
            </w:rPr>
            <w:t>8</w:t>
          </w:r>
          <w:r>
            <w:rPr>
              <w:noProof/>
            </w:rPr>
            <w:fldChar w:fldCharType="end"/>
          </w:r>
        </w:p>
        <w:p w14:paraId="38D3799E" w14:textId="513A7666"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2.4 </w:t>
          </w:r>
          <w:r>
            <w:rPr>
              <w:noProof/>
            </w:rPr>
            <w:t>系统软硬件构成</w:t>
          </w:r>
          <w:r>
            <w:rPr>
              <w:noProof/>
            </w:rPr>
            <w:tab/>
          </w:r>
          <w:r>
            <w:rPr>
              <w:noProof/>
            </w:rPr>
            <w:fldChar w:fldCharType="begin"/>
          </w:r>
          <w:r>
            <w:rPr>
              <w:noProof/>
            </w:rPr>
            <w:instrText xml:space="preserve"> PAGEREF _Toc104913688 \h </w:instrText>
          </w:r>
          <w:r>
            <w:rPr>
              <w:noProof/>
            </w:rPr>
          </w:r>
          <w:r>
            <w:rPr>
              <w:noProof/>
            </w:rPr>
            <w:fldChar w:fldCharType="separate"/>
          </w:r>
          <w:r>
            <w:rPr>
              <w:noProof/>
            </w:rPr>
            <w:t>8</w:t>
          </w:r>
          <w:r>
            <w:rPr>
              <w:noProof/>
            </w:rPr>
            <w:fldChar w:fldCharType="end"/>
          </w:r>
        </w:p>
        <w:p w14:paraId="23ED720D" w14:textId="23B9BF07"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2.5 </w:t>
          </w:r>
          <w:r>
            <w:rPr>
              <w:noProof/>
            </w:rPr>
            <w:t>管理制度</w:t>
          </w:r>
          <w:r>
            <w:rPr>
              <w:noProof/>
            </w:rPr>
            <w:tab/>
          </w:r>
          <w:r>
            <w:rPr>
              <w:noProof/>
            </w:rPr>
            <w:fldChar w:fldCharType="begin"/>
          </w:r>
          <w:r>
            <w:rPr>
              <w:noProof/>
            </w:rPr>
            <w:instrText xml:space="preserve"> PAGEREF _Toc104913689 \h </w:instrText>
          </w:r>
          <w:r>
            <w:rPr>
              <w:noProof/>
            </w:rPr>
          </w:r>
          <w:r>
            <w:rPr>
              <w:noProof/>
            </w:rPr>
            <w:fldChar w:fldCharType="separate"/>
          </w:r>
          <w:r>
            <w:rPr>
              <w:noProof/>
            </w:rPr>
            <w:t>9</w:t>
          </w:r>
          <w:r>
            <w:rPr>
              <w:noProof/>
            </w:rPr>
            <w:fldChar w:fldCharType="end"/>
          </w:r>
        </w:p>
        <w:p w14:paraId="673D136B" w14:textId="1ECAFA79" w:rsidR="00860DA4" w:rsidRDefault="00860DA4" w:rsidP="00860DA4">
          <w:pPr>
            <w:pStyle w:val="11"/>
            <w:ind w:firstLine="280"/>
            <w:rPr>
              <w:rFonts w:eastAsiaTheme="minorEastAsia" w:hAnsiTheme="minorHAnsi"/>
              <w:noProof/>
              <w:snapToGrid/>
              <w:sz w:val="21"/>
              <w:szCs w:val="22"/>
            </w:rPr>
          </w:pPr>
          <w:r>
            <w:rPr>
              <w:noProof/>
            </w:rPr>
            <w:lastRenderedPageBreak/>
            <w:t xml:space="preserve">3 </w:t>
          </w:r>
          <w:r>
            <w:rPr>
              <w:noProof/>
            </w:rPr>
            <w:t>密码应用需求分析</w:t>
          </w:r>
          <w:r>
            <w:rPr>
              <w:noProof/>
            </w:rPr>
            <w:tab/>
          </w:r>
          <w:r>
            <w:rPr>
              <w:noProof/>
            </w:rPr>
            <w:fldChar w:fldCharType="begin"/>
          </w:r>
          <w:r>
            <w:rPr>
              <w:noProof/>
            </w:rPr>
            <w:instrText xml:space="preserve"> PAGEREF _Toc104913690 \h </w:instrText>
          </w:r>
          <w:r>
            <w:rPr>
              <w:noProof/>
            </w:rPr>
          </w:r>
          <w:r>
            <w:rPr>
              <w:noProof/>
            </w:rPr>
            <w:fldChar w:fldCharType="separate"/>
          </w:r>
          <w:r>
            <w:rPr>
              <w:noProof/>
            </w:rPr>
            <w:t>10</w:t>
          </w:r>
          <w:r>
            <w:rPr>
              <w:noProof/>
            </w:rPr>
            <w:fldChar w:fldCharType="end"/>
          </w:r>
        </w:p>
        <w:p w14:paraId="2D1EE0A4" w14:textId="4706D581"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3.1 </w:t>
          </w:r>
          <w:r>
            <w:rPr>
              <w:noProof/>
            </w:rPr>
            <w:t>风险控制需求</w:t>
          </w:r>
          <w:r>
            <w:rPr>
              <w:noProof/>
            </w:rPr>
            <w:tab/>
          </w:r>
          <w:r>
            <w:rPr>
              <w:noProof/>
            </w:rPr>
            <w:fldChar w:fldCharType="begin"/>
          </w:r>
          <w:r>
            <w:rPr>
              <w:noProof/>
            </w:rPr>
            <w:instrText xml:space="preserve"> PAGEREF _Toc104913691 \h </w:instrText>
          </w:r>
          <w:r>
            <w:rPr>
              <w:noProof/>
            </w:rPr>
          </w:r>
          <w:r>
            <w:rPr>
              <w:noProof/>
            </w:rPr>
            <w:fldChar w:fldCharType="separate"/>
          </w:r>
          <w:r>
            <w:rPr>
              <w:noProof/>
            </w:rPr>
            <w:t>10</w:t>
          </w:r>
          <w:r>
            <w:rPr>
              <w:noProof/>
            </w:rPr>
            <w:fldChar w:fldCharType="end"/>
          </w:r>
        </w:p>
        <w:p w14:paraId="149CB538" w14:textId="683B5471"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3.1.1 </w:t>
          </w:r>
          <w:r>
            <w:rPr>
              <w:noProof/>
            </w:rPr>
            <w:t>物理和环境安全</w:t>
          </w:r>
          <w:r>
            <w:rPr>
              <w:noProof/>
            </w:rPr>
            <w:tab/>
          </w:r>
          <w:r>
            <w:rPr>
              <w:noProof/>
            </w:rPr>
            <w:fldChar w:fldCharType="begin"/>
          </w:r>
          <w:r>
            <w:rPr>
              <w:noProof/>
            </w:rPr>
            <w:instrText xml:space="preserve"> PAGEREF _Toc104913692 \h </w:instrText>
          </w:r>
          <w:r>
            <w:rPr>
              <w:noProof/>
            </w:rPr>
          </w:r>
          <w:r>
            <w:rPr>
              <w:noProof/>
            </w:rPr>
            <w:fldChar w:fldCharType="separate"/>
          </w:r>
          <w:r>
            <w:rPr>
              <w:noProof/>
            </w:rPr>
            <w:t>10</w:t>
          </w:r>
          <w:r>
            <w:rPr>
              <w:noProof/>
            </w:rPr>
            <w:fldChar w:fldCharType="end"/>
          </w:r>
        </w:p>
        <w:p w14:paraId="5AE0DD50" w14:textId="3F61E06E"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3.1.2 </w:t>
          </w:r>
          <w:r>
            <w:rPr>
              <w:noProof/>
            </w:rPr>
            <w:t>网络和通信安全</w:t>
          </w:r>
          <w:r>
            <w:rPr>
              <w:noProof/>
            </w:rPr>
            <w:tab/>
          </w:r>
          <w:r>
            <w:rPr>
              <w:noProof/>
            </w:rPr>
            <w:fldChar w:fldCharType="begin"/>
          </w:r>
          <w:r>
            <w:rPr>
              <w:noProof/>
            </w:rPr>
            <w:instrText xml:space="preserve"> PAGEREF _Toc104913693 \h </w:instrText>
          </w:r>
          <w:r>
            <w:rPr>
              <w:noProof/>
            </w:rPr>
          </w:r>
          <w:r>
            <w:rPr>
              <w:noProof/>
            </w:rPr>
            <w:fldChar w:fldCharType="separate"/>
          </w:r>
          <w:r>
            <w:rPr>
              <w:noProof/>
            </w:rPr>
            <w:t>11</w:t>
          </w:r>
          <w:r>
            <w:rPr>
              <w:noProof/>
            </w:rPr>
            <w:fldChar w:fldCharType="end"/>
          </w:r>
        </w:p>
        <w:p w14:paraId="7F973A33" w14:textId="2394196E"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3.1.3 </w:t>
          </w:r>
          <w:r>
            <w:rPr>
              <w:noProof/>
            </w:rPr>
            <w:t>设备和计算安全</w:t>
          </w:r>
          <w:r>
            <w:rPr>
              <w:noProof/>
            </w:rPr>
            <w:tab/>
          </w:r>
          <w:r>
            <w:rPr>
              <w:noProof/>
            </w:rPr>
            <w:fldChar w:fldCharType="begin"/>
          </w:r>
          <w:r>
            <w:rPr>
              <w:noProof/>
            </w:rPr>
            <w:instrText xml:space="preserve"> PAGEREF _Toc104913694 \h </w:instrText>
          </w:r>
          <w:r>
            <w:rPr>
              <w:noProof/>
            </w:rPr>
          </w:r>
          <w:r>
            <w:rPr>
              <w:noProof/>
            </w:rPr>
            <w:fldChar w:fldCharType="separate"/>
          </w:r>
          <w:r>
            <w:rPr>
              <w:noProof/>
            </w:rPr>
            <w:t>13</w:t>
          </w:r>
          <w:r>
            <w:rPr>
              <w:noProof/>
            </w:rPr>
            <w:fldChar w:fldCharType="end"/>
          </w:r>
        </w:p>
        <w:p w14:paraId="67A0A532" w14:textId="3BFA47D4"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3.1.4 </w:t>
          </w:r>
          <w:r>
            <w:rPr>
              <w:noProof/>
            </w:rPr>
            <w:t>应用和数据安全</w:t>
          </w:r>
          <w:r>
            <w:rPr>
              <w:noProof/>
            </w:rPr>
            <w:tab/>
          </w:r>
          <w:r>
            <w:rPr>
              <w:noProof/>
            </w:rPr>
            <w:fldChar w:fldCharType="begin"/>
          </w:r>
          <w:r>
            <w:rPr>
              <w:noProof/>
            </w:rPr>
            <w:instrText xml:space="preserve"> PAGEREF _Toc104913695 \h </w:instrText>
          </w:r>
          <w:r>
            <w:rPr>
              <w:noProof/>
            </w:rPr>
          </w:r>
          <w:r>
            <w:rPr>
              <w:noProof/>
            </w:rPr>
            <w:fldChar w:fldCharType="separate"/>
          </w:r>
          <w:r>
            <w:rPr>
              <w:noProof/>
            </w:rPr>
            <w:t>15</w:t>
          </w:r>
          <w:r>
            <w:rPr>
              <w:noProof/>
            </w:rPr>
            <w:fldChar w:fldCharType="end"/>
          </w:r>
        </w:p>
        <w:p w14:paraId="18EE53F2" w14:textId="1212A6C8"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3.1.5 </w:t>
          </w:r>
          <w:r>
            <w:rPr>
              <w:noProof/>
            </w:rPr>
            <w:t>密码安全管理</w:t>
          </w:r>
          <w:r>
            <w:rPr>
              <w:noProof/>
            </w:rPr>
            <w:tab/>
          </w:r>
          <w:r>
            <w:rPr>
              <w:noProof/>
            </w:rPr>
            <w:fldChar w:fldCharType="begin"/>
          </w:r>
          <w:r>
            <w:rPr>
              <w:noProof/>
            </w:rPr>
            <w:instrText xml:space="preserve"> PAGEREF _Toc104913696 \h </w:instrText>
          </w:r>
          <w:r>
            <w:rPr>
              <w:noProof/>
            </w:rPr>
          </w:r>
          <w:r>
            <w:rPr>
              <w:noProof/>
            </w:rPr>
            <w:fldChar w:fldCharType="separate"/>
          </w:r>
          <w:r>
            <w:rPr>
              <w:noProof/>
            </w:rPr>
            <w:t>17</w:t>
          </w:r>
          <w:r>
            <w:rPr>
              <w:noProof/>
            </w:rPr>
            <w:fldChar w:fldCharType="end"/>
          </w:r>
        </w:p>
        <w:p w14:paraId="0A172A28" w14:textId="49A34838"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3.2 </w:t>
          </w:r>
          <w:r>
            <w:rPr>
              <w:noProof/>
            </w:rPr>
            <w:t>密码应用需求分析清单</w:t>
          </w:r>
          <w:r>
            <w:rPr>
              <w:noProof/>
            </w:rPr>
            <w:tab/>
          </w:r>
          <w:r>
            <w:rPr>
              <w:noProof/>
            </w:rPr>
            <w:fldChar w:fldCharType="begin"/>
          </w:r>
          <w:r>
            <w:rPr>
              <w:noProof/>
            </w:rPr>
            <w:instrText xml:space="preserve"> PAGEREF _Toc104913697 \h </w:instrText>
          </w:r>
          <w:r>
            <w:rPr>
              <w:noProof/>
            </w:rPr>
          </w:r>
          <w:r>
            <w:rPr>
              <w:noProof/>
            </w:rPr>
            <w:fldChar w:fldCharType="separate"/>
          </w:r>
          <w:r>
            <w:rPr>
              <w:noProof/>
            </w:rPr>
            <w:t>18</w:t>
          </w:r>
          <w:r>
            <w:rPr>
              <w:noProof/>
            </w:rPr>
            <w:fldChar w:fldCharType="end"/>
          </w:r>
        </w:p>
        <w:p w14:paraId="35B8FFB2" w14:textId="37757BE5" w:rsidR="00860DA4" w:rsidRDefault="00860DA4" w:rsidP="00860DA4">
          <w:pPr>
            <w:pStyle w:val="11"/>
            <w:ind w:firstLine="280"/>
            <w:rPr>
              <w:rFonts w:eastAsiaTheme="minorEastAsia" w:hAnsiTheme="minorHAnsi"/>
              <w:noProof/>
              <w:snapToGrid/>
              <w:sz w:val="21"/>
              <w:szCs w:val="22"/>
            </w:rPr>
          </w:pPr>
          <w:r>
            <w:rPr>
              <w:noProof/>
            </w:rPr>
            <w:t xml:space="preserve">4 </w:t>
          </w:r>
          <w:r>
            <w:rPr>
              <w:noProof/>
            </w:rPr>
            <w:t>密码应用设计目标及原则</w:t>
          </w:r>
          <w:r>
            <w:rPr>
              <w:noProof/>
            </w:rPr>
            <w:tab/>
          </w:r>
          <w:r>
            <w:rPr>
              <w:noProof/>
            </w:rPr>
            <w:fldChar w:fldCharType="begin"/>
          </w:r>
          <w:r>
            <w:rPr>
              <w:noProof/>
            </w:rPr>
            <w:instrText xml:space="preserve"> PAGEREF _Toc104913698 \h </w:instrText>
          </w:r>
          <w:r>
            <w:rPr>
              <w:noProof/>
            </w:rPr>
          </w:r>
          <w:r>
            <w:rPr>
              <w:noProof/>
            </w:rPr>
            <w:fldChar w:fldCharType="separate"/>
          </w:r>
          <w:r>
            <w:rPr>
              <w:noProof/>
            </w:rPr>
            <w:t>20</w:t>
          </w:r>
          <w:r>
            <w:rPr>
              <w:noProof/>
            </w:rPr>
            <w:fldChar w:fldCharType="end"/>
          </w:r>
        </w:p>
        <w:p w14:paraId="15362E3A" w14:textId="0460FDA7"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4.1 </w:t>
          </w:r>
          <w:r>
            <w:rPr>
              <w:noProof/>
            </w:rPr>
            <w:t>设计目标</w:t>
          </w:r>
          <w:r>
            <w:rPr>
              <w:noProof/>
            </w:rPr>
            <w:tab/>
          </w:r>
          <w:r>
            <w:rPr>
              <w:noProof/>
            </w:rPr>
            <w:fldChar w:fldCharType="begin"/>
          </w:r>
          <w:r>
            <w:rPr>
              <w:noProof/>
            </w:rPr>
            <w:instrText xml:space="preserve"> PAGEREF _Toc104913699 \h </w:instrText>
          </w:r>
          <w:r>
            <w:rPr>
              <w:noProof/>
            </w:rPr>
          </w:r>
          <w:r>
            <w:rPr>
              <w:noProof/>
            </w:rPr>
            <w:fldChar w:fldCharType="separate"/>
          </w:r>
          <w:r>
            <w:rPr>
              <w:noProof/>
            </w:rPr>
            <w:t>20</w:t>
          </w:r>
          <w:r>
            <w:rPr>
              <w:noProof/>
            </w:rPr>
            <w:fldChar w:fldCharType="end"/>
          </w:r>
        </w:p>
        <w:p w14:paraId="5A982363" w14:textId="5EFF235E"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4.2 </w:t>
          </w:r>
          <w:r>
            <w:rPr>
              <w:noProof/>
            </w:rPr>
            <w:t>设计原则</w:t>
          </w:r>
          <w:r>
            <w:rPr>
              <w:noProof/>
            </w:rPr>
            <w:tab/>
          </w:r>
          <w:r>
            <w:rPr>
              <w:noProof/>
            </w:rPr>
            <w:fldChar w:fldCharType="begin"/>
          </w:r>
          <w:r>
            <w:rPr>
              <w:noProof/>
            </w:rPr>
            <w:instrText xml:space="preserve"> PAGEREF _Toc104913700 \h </w:instrText>
          </w:r>
          <w:r>
            <w:rPr>
              <w:noProof/>
            </w:rPr>
          </w:r>
          <w:r>
            <w:rPr>
              <w:noProof/>
            </w:rPr>
            <w:fldChar w:fldCharType="separate"/>
          </w:r>
          <w:r>
            <w:rPr>
              <w:noProof/>
            </w:rPr>
            <w:t>20</w:t>
          </w:r>
          <w:r>
            <w:rPr>
              <w:noProof/>
            </w:rPr>
            <w:fldChar w:fldCharType="end"/>
          </w:r>
        </w:p>
        <w:p w14:paraId="19926F46" w14:textId="4DE790BE"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4.3 </w:t>
          </w:r>
          <w:r>
            <w:rPr>
              <w:noProof/>
            </w:rPr>
            <w:t>设计依据</w:t>
          </w:r>
          <w:r>
            <w:rPr>
              <w:noProof/>
            </w:rPr>
            <w:tab/>
          </w:r>
          <w:r>
            <w:rPr>
              <w:noProof/>
            </w:rPr>
            <w:fldChar w:fldCharType="begin"/>
          </w:r>
          <w:r>
            <w:rPr>
              <w:noProof/>
            </w:rPr>
            <w:instrText xml:space="preserve"> PAGEREF _Toc104913701 \h </w:instrText>
          </w:r>
          <w:r>
            <w:rPr>
              <w:noProof/>
            </w:rPr>
          </w:r>
          <w:r>
            <w:rPr>
              <w:noProof/>
            </w:rPr>
            <w:fldChar w:fldCharType="separate"/>
          </w:r>
          <w:r>
            <w:rPr>
              <w:noProof/>
            </w:rPr>
            <w:t>21</w:t>
          </w:r>
          <w:r>
            <w:rPr>
              <w:noProof/>
            </w:rPr>
            <w:fldChar w:fldCharType="end"/>
          </w:r>
        </w:p>
        <w:p w14:paraId="21C38FE5" w14:textId="7D2F476F" w:rsidR="00860DA4" w:rsidRDefault="00860DA4" w:rsidP="00860DA4">
          <w:pPr>
            <w:pStyle w:val="11"/>
            <w:ind w:firstLine="280"/>
            <w:rPr>
              <w:rFonts w:eastAsiaTheme="minorEastAsia" w:hAnsiTheme="minorHAnsi"/>
              <w:noProof/>
              <w:snapToGrid/>
              <w:sz w:val="21"/>
              <w:szCs w:val="22"/>
            </w:rPr>
          </w:pPr>
          <w:r>
            <w:rPr>
              <w:noProof/>
            </w:rPr>
            <w:t xml:space="preserve">5 </w:t>
          </w:r>
          <w:r>
            <w:rPr>
              <w:noProof/>
            </w:rPr>
            <w:t>密码应用技术方案</w:t>
          </w:r>
          <w:r>
            <w:rPr>
              <w:noProof/>
            </w:rPr>
            <w:tab/>
          </w:r>
          <w:r>
            <w:rPr>
              <w:noProof/>
            </w:rPr>
            <w:fldChar w:fldCharType="begin"/>
          </w:r>
          <w:r>
            <w:rPr>
              <w:noProof/>
            </w:rPr>
            <w:instrText xml:space="preserve"> PAGEREF _Toc104913702 \h </w:instrText>
          </w:r>
          <w:r>
            <w:rPr>
              <w:noProof/>
            </w:rPr>
          </w:r>
          <w:r>
            <w:rPr>
              <w:noProof/>
            </w:rPr>
            <w:fldChar w:fldCharType="separate"/>
          </w:r>
          <w:r>
            <w:rPr>
              <w:noProof/>
            </w:rPr>
            <w:t>23</w:t>
          </w:r>
          <w:r>
            <w:rPr>
              <w:noProof/>
            </w:rPr>
            <w:fldChar w:fldCharType="end"/>
          </w:r>
        </w:p>
        <w:p w14:paraId="66741842" w14:textId="64863BEF"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5.1 </w:t>
          </w:r>
          <w:r>
            <w:rPr>
              <w:noProof/>
            </w:rPr>
            <w:t>密码应用技术框架</w:t>
          </w:r>
          <w:r>
            <w:rPr>
              <w:noProof/>
            </w:rPr>
            <w:tab/>
          </w:r>
          <w:r>
            <w:rPr>
              <w:noProof/>
            </w:rPr>
            <w:fldChar w:fldCharType="begin"/>
          </w:r>
          <w:r>
            <w:rPr>
              <w:noProof/>
            </w:rPr>
            <w:instrText xml:space="preserve"> PAGEREF _Toc104913703 \h </w:instrText>
          </w:r>
          <w:r>
            <w:rPr>
              <w:noProof/>
            </w:rPr>
          </w:r>
          <w:r>
            <w:rPr>
              <w:noProof/>
            </w:rPr>
            <w:fldChar w:fldCharType="separate"/>
          </w:r>
          <w:r>
            <w:rPr>
              <w:noProof/>
            </w:rPr>
            <w:t>23</w:t>
          </w:r>
          <w:r>
            <w:rPr>
              <w:noProof/>
            </w:rPr>
            <w:fldChar w:fldCharType="end"/>
          </w:r>
        </w:p>
        <w:p w14:paraId="0ED3948A" w14:textId="2B8C4A43"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5.2 </w:t>
          </w:r>
          <w:r>
            <w:rPr>
              <w:noProof/>
            </w:rPr>
            <w:t>方案整体设计</w:t>
          </w:r>
          <w:r>
            <w:rPr>
              <w:noProof/>
            </w:rPr>
            <w:tab/>
          </w:r>
          <w:r>
            <w:rPr>
              <w:noProof/>
            </w:rPr>
            <w:fldChar w:fldCharType="begin"/>
          </w:r>
          <w:r>
            <w:rPr>
              <w:noProof/>
            </w:rPr>
            <w:instrText xml:space="preserve"> PAGEREF _Toc104913704 \h </w:instrText>
          </w:r>
          <w:r>
            <w:rPr>
              <w:noProof/>
            </w:rPr>
          </w:r>
          <w:r>
            <w:rPr>
              <w:noProof/>
            </w:rPr>
            <w:fldChar w:fldCharType="separate"/>
          </w:r>
          <w:r>
            <w:rPr>
              <w:noProof/>
            </w:rPr>
            <w:t>24</w:t>
          </w:r>
          <w:r>
            <w:rPr>
              <w:noProof/>
            </w:rPr>
            <w:fldChar w:fldCharType="end"/>
          </w:r>
        </w:p>
        <w:p w14:paraId="65F62F92" w14:textId="7F76A079"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5.2.1 </w:t>
          </w:r>
          <w:r>
            <w:rPr>
              <w:noProof/>
            </w:rPr>
            <w:t>密码基础服务层</w:t>
          </w:r>
          <w:r>
            <w:rPr>
              <w:noProof/>
            </w:rPr>
            <w:tab/>
          </w:r>
          <w:r>
            <w:rPr>
              <w:noProof/>
            </w:rPr>
            <w:fldChar w:fldCharType="begin"/>
          </w:r>
          <w:r>
            <w:rPr>
              <w:noProof/>
            </w:rPr>
            <w:instrText xml:space="preserve"> PAGEREF _Toc104913705 \h </w:instrText>
          </w:r>
          <w:r>
            <w:rPr>
              <w:noProof/>
            </w:rPr>
          </w:r>
          <w:r>
            <w:rPr>
              <w:noProof/>
            </w:rPr>
            <w:fldChar w:fldCharType="separate"/>
          </w:r>
          <w:r>
            <w:rPr>
              <w:noProof/>
            </w:rPr>
            <w:t>25</w:t>
          </w:r>
          <w:r>
            <w:rPr>
              <w:noProof/>
            </w:rPr>
            <w:fldChar w:fldCharType="end"/>
          </w:r>
        </w:p>
        <w:p w14:paraId="308BF225" w14:textId="3669184F"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5.2.2 </w:t>
          </w:r>
          <w:r>
            <w:rPr>
              <w:noProof/>
            </w:rPr>
            <w:t>密码</w:t>
          </w:r>
          <w:r w:rsidRPr="00234B54">
            <w:rPr>
              <w:noProof/>
              <w:highlight w:val="yellow"/>
            </w:rPr>
            <w:t>协议</w:t>
          </w:r>
          <w:r>
            <w:rPr>
              <w:noProof/>
            </w:rPr>
            <w:tab/>
          </w:r>
          <w:r>
            <w:rPr>
              <w:noProof/>
            </w:rPr>
            <w:fldChar w:fldCharType="begin"/>
          </w:r>
          <w:r>
            <w:rPr>
              <w:noProof/>
            </w:rPr>
            <w:instrText xml:space="preserve"> PAGEREF _Toc104913706 \h </w:instrText>
          </w:r>
          <w:r>
            <w:rPr>
              <w:noProof/>
            </w:rPr>
          </w:r>
          <w:r>
            <w:rPr>
              <w:noProof/>
            </w:rPr>
            <w:fldChar w:fldCharType="separate"/>
          </w:r>
          <w:r>
            <w:rPr>
              <w:noProof/>
            </w:rPr>
            <w:t>28</w:t>
          </w:r>
          <w:r>
            <w:rPr>
              <w:noProof/>
            </w:rPr>
            <w:fldChar w:fldCharType="end"/>
          </w:r>
        </w:p>
        <w:p w14:paraId="03D543D2" w14:textId="225EB413"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5.2.3 </w:t>
          </w:r>
          <w:r>
            <w:rPr>
              <w:noProof/>
            </w:rPr>
            <w:t>密钥管理</w:t>
          </w:r>
          <w:r>
            <w:rPr>
              <w:noProof/>
            </w:rPr>
            <w:tab/>
          </w:r>
          <w:r>
            <w:rPr>
              <w:noProof/>
            </w:rPr>
            <w:fldChar w:fldCharType="begin"/>
          </w:r>
          <w:r>
            <w:rPr>
              <w:noProof/>
            </w:rPr>
            <w:instrText xml:space="preserve"> PAGEREF _Toc104913707 \h </w:instrText>
          </w:r>
          <w:r>
            <w:rPr>
              <w:noProof/>
            </w:rPr>
          </w:r>
          <w:r>
            <w:rPr>
              <w:noProof/>
            </w:rPr>
            <w:fldChar w:fldCharType="separate"/>
          </w:r>
          <w:r>
            <w:rPr>
              <w:noProof/>
            </w:rPr>
            <w:t>29</w:t>
          </w:r>
          <w:r>
            <w:rPr>
              <w:noProof/>
            </w:rPr>
            <w:fldChar w:fldCharType="end"/>
          </w:r>
        </w:p>
        <w:p w14:paraId="2797829E" w14:textId="212ABD39"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5.3 </w:t>
          </w:r>
          <w:r>
            <w:rPr>
              <w:noProof/>
            </w:rPr>
            <w:t>方案详细设计</w:t>
          </w:r>
          <w:r>
            <w:rPr>
              <w:noProof/>
            </w:rPr>
            <w:tab/>
          </w:r>
          <w:r>
            <w:rPr>
              <w:noProof/>
            </w:rPr>
            <w:fldChar w:fldCharType="begin"/>
          </w:r>
          <w:r>
            <w:rPr>
              <w:noProof/>
            </w:rPr>
            <w:instrText xml:space="preserve"> PAGEREF _Toc104913708 \h </w:instrText>
          </w:r>
          <w:r>
            <w:rPr>
              <w:noProof/>
            </w:rPr>
          </w:r>
          <w:r>
            <w:rPr>
              <w:noProof/>
            </w:rPr>
            <w:fldChar w:fldCharType="separate"/>
          </w:r>
          <w:r>
            <w:rPr>
              <w:noProof/>
            </w:rPr>
            <w:t>31</w:t>
          </w:r>
          <w:r>
            <w:rPr>
              <w:noProof/>
            </w:rPr>
            <w:fldChar w:fldCharType="end"/>
          </w:r>
        </w:p>
        <w:p w14:paraId="7A7AAB21" w14:textId="181482BF"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5.3.1 </w:t>
          </w:r>
          <w:r>
            <w:rPr>
              <w:noProof/>
            </w:rPr>
            <w:t>物理和环境安全</w:t>
          </w:r>
          <w:r>
            <w:rPr>
              <w:noProof/>
            </w:rPr>
            <w:tab/>
          </w:r>
          <w:r>
            <w:rPr>
              <w:noProof/>
            </w:rPr>
            <w:fldChar w:fldCharType="begin"/>
          </w:r>
          <w:r>
            <w:rPr>
              <w:noProof/>
            </w:rPr>
            <w:instrText xml:space="preserve"> PAGEREF _Toc104913709 \h </w:instrText>
          </w:r>
          <w:r>
            <w:rPr>
              <w:noProof/>
            </w:rPr>
          </w:r>
          <w:r>
            <w:rPr>
              <w:noProof/>
            </w:rPr>
            <w:fldChar w:fldCharType="separate"/>
          </w:r>
          <w:r>
            <w:rPr>
              <w:noProof/>
            </w:rPr>
            <w:t>31</w:t>
          </w:r>
          <w:r>
            <w:rPr>
              <w:noProof/>
            </w:rPr>
            <w:fldChar w:fldCharType="end"/>
          </w:r>
        </w:p>
        <w:p w14:paraId="4F0418FC" w14:textId="2C861410"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5.3.2 </w:t>
          </w:r>
          <w:r>
            <w:rPr>
              <w:noProof/>
            </w:rPr>
            <w:t>网络和通信安全</w:t>
          </w:r>
          <w:r>
            <w:rPr>
              <w:noProof/>
            </w:rPr>
            <w:tab/>
          </w:r>
          <w:r>
            <w:rPr>
              <w:noProof/>
            </w:rPr>
            <w:fldChar w:fldCharType="begin"/>
          </w:r>
          <w:r>
            <w:rPr>
              <w:noProof/>
            </w:rPr>
            <w:instrText xml:space="preserve"> PAGEREF _Toc104913710 \h </w:instrText>
          </w:r>
          <w:r>
            <w:rPr>
              <w:noProof/>
            </w:rPr>
          </w:r>
          <w:r>
            <w:rPr>
              <w:noProof/>
            </w:rPr>
            <w:fldChar w:fldCharType="separate"/>
          </w:r>
          <w:r>
            <w:rPr>
              <w:noProof/>
            </w:rPr>
            <w:t>32</w:t>
          </w:r>
          <w:r>
            <w:rPr>
              <w:noProof/>
            </w:rPr>
            <w:fldChar w:fldCharType="end"/>
          </w:r>
        </w:p>
        <w:p w14:paraId="6B3F4918" w14:textId="17F0B850"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5.3.3 </w:t>
          </w:r>
          <w:r>
            <w:rPr>
              <w:noProof/>
            </w:rPr>
            <w:t>设备和计算安全</w:t>
          </w:r>
          <w:r>
            <w:rPr>
              <w:noProof/>
            </w:rPr>
            <w:tab/>
          </w:r>
          <w:r>
            <w:rPr>
              <w:noProof/>
            </w:rPr>
            <w:fldChar w:fldCharType="begin"/>
          </w:r>
          <w:r>
            <w:rPr>
              <w:noProof/>
            </w:rPr>
            <w:instrText xml:space="preserve"> PAGEREF _Toc104913711 \h </w:instrText>
          </w:r>
          <w:r>
            <w:rPr>
              <w:noProof/>
            </w:rPr>
          </w:r>
          <w:r>
            <w:rPr>
              <w:noProof/>
            </w:rPr>
            <w:fldChar w:fldCharType="separate"/>
          </w:r>
          <w:r>
            <w:rPr>
              <w:noProof/>
            </w:rPr>
            <w:t>35</w:t>
          </w:r>
          <w:r>
            <w:rPr>
              <w:noProof/>
            </w:rPr>
            <w:fldChar w:fldCharType="end"/>
          </w:r>
        </w:p>
        <w:p w14:paraId="75E41DD8" w14:textId="29D811BF"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5.3.4 </w:t>
          </w:r>
          <w:r>
            <w:rPr>
              <w:noProof/>
            </w:rPr>
            <w:t>应用和数据安全</w:t>
          </w:r>
          <w:r>
            <w:rPr>
              <w:noProof/>
            </w:rPr>
            <w:tab/>
          </w:r>
          <w:r>
            <w:rPr>
              <w:noProof/>
            </w:rPr>
            <w:fldChar w:fldCharType="begin"/>
          </w:r>
          <w:r>
            <w:rPr>
              <w:noProof/>
            </w:rPr>
            <w:instrText xml:space="preserve"> PAGEREF _Toc104913712 \h </w:instrText>
          </w:r>
          <w:r>
            <w:rPr>
              <w:noProof/>
            </w:rPr>
          </w:r>
          <w:r>
            <w:rPr>
              <w:noProof/>
            </w:rPr>
            <w:fldChar w:fldCharType="separate"/>
          </w:r>
          <w:r>
            <w:rPr>
              <w:noProof/>
            </w:rPr>
            <w:t>37</w:t>
          </w:r>
          <w:r>
            <w:rPr>
              <w:noProof/>
            </w:rPr>
            <w:fldChar w:fldCharType="end"/>
          </w:r>
        </w:p>
        <w:p w14:paraId="4B59D8AF" w14:textId="529C25F0"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5.4 </w:t>
          </w:r>
          <w:r>
            <w:rPr>
              <w:noProof/>
            </w:rPr>
            <w:t>密码应用部署</w:t>
          </w:r>
          <w:r>
            <w:rPr>
              <w:noProof/>
            </w:rPr>
            <w:tab/>
          </w:r>
          <w:r>
            <w:rPr>
              <w:noProof/>
            </w:rPr>
            <w:fldChar w:fldCharType="begin"/>
          </w:r>
          <w:r>
            <w:rPr>
              <w:noProof/>
            </w:rPr>
            <w:instrText xml:space="preserve"> PAGEREF _Toc104913713 \h </w:instrText>
          </w:r>
          <w:r>
            <w:rPr>
              <w:noProof/>
            </w:rPr>
          </w:r>
          <w:r>
            <w:rPr>
              <w:noProof/>
            </w:rPr>
            <w:fldChar w:fldCharType="separate"/>
          </w:r>
          <w:r>
            <w:rPr>
              <w:noProof/>
            </w:rPr>
            <w:t>39</w:t>
          </w:r>
          <w:r>
            <w:rPr>
              <w:noProof/>
            </w:rPr>
            <w:fldChar w:fldCharType="end"/>
          </w:r>
        </w:p>
        <w:p w14:paraId="50DA9D18" w14:textId="676453FC"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lastRenderedPageBreak/>
            <w:t xml:space="preserve">5.5 </w:t>
          </w:r>
          <w:r>
            <w:rPr>
              <w:noProof/>
            </w:rPr>
            <w:t>密码软硬件产品清单</w:t>
          </w:r>
          <w:r>
            <w:rPr>
              <w:noProof/>
            </w:rPr>
            <w:tab/>
          </w:r>
          <w:r>
            <w:rPr>
              <w:noProof/>
            </w:rPr>
            <w:fldChar w:fldCharType="begin"/>
          </w:r>
          <w:r>
            <w:rPr>
              <w:noProof/>
            </w:rPr>
            <w:instrText xml:space="preserve"> PAGEREF _Toc104913714 \h </w:instrText>
          </w:r>
          <w:r>
            <w:rPr>
              <w:noProof/>
            </w:rPr>
          </w:r>
          <w:r>
            <w:rPr>
              <w:noProof/>
            </w:rPr>
            <w:fldChar w:fldCharType="separate"/>
          </w:r>
          <w:r>
            <w:rPr>
              <w:noProof/>
            </w:rPr>
            <w:t>40</w:t>
          </w:r>
          <w:r>
            <w:rPr>
              <w:noProof/>
            </w:rPr>
            <w:fldChar w:fldCharType="end"/>
          </w:r>
        </w:p>
        <w:p w14:paraId="6DC994A8" w14:textId="5CA3C79C"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5.6 </w:t>
          </w:r>
          <w:r>
            <w:rPr>
              <w:noProof/>
            </w:rPr>
            <w:t>安全与合规性分析</w:t>
          </w:r>
          <w:r>
            <w:rPr>
              <w:noProof/>
            </w:rPr>
            <w:tab/>
          </w:r>
          <w:r>
            <w:rPr>
              <w:noProof/>
            </w:rPr>
            <w:fldChar w:fldCharType="begin"/>
          </w:r>
          <w:r>
            <w:rPr>
              <w:noProof/>
            </w:rPr>
            <w:instrText xml:space="preserve"> PAGEREF _Toc104913715 \h </w:instrText>
          </w:r>
          <w:r>
            <w:rPr>
              <w:noProof/>
            </w:rPr>
          </w:r>
          <w:r>
            <w:rPr>
              <w:noProof/>
            </w:rPr>
            <w:fldChar w:fldCharType="separate"/>
          </w:r>
          <w:r>
            <w:rPr>
              <w:noProof/>
            </w:rPr>
            <w:t>45</w:t>
          </w:r>
          <w:r>
            <w:rPr>
              <w:noProof/>
            </w:rPr>
            <w:fldChar w:fldCharType="end"/>
          </w:r>
        </w:p>
        <w:p w14:paraId="6958E34B" w14:textId="4173ECAF" w:rsidR="00860DA4" w:rsidRDefault="00860DA4" w:rsidP="00860DA4">
          <w:pPr>
            <w:pStyle w:val="11"/>
            <w:ind w:firstLine="280"/>
            <w:rPr>
              <w:rFonts w:eastAsiaTheme="minorEastAsia" w:hAnsiTheme="minorHAnsi"/>
              <w:noProof/>
              <w:snapToGrid/>
              <w:sz w:val="21"/>
              <w:szCs w:val="22"/>
            </w:rPr>
          </w:pPr>
          <w:r>
            <w:rPr>
              <w:noProof/>
            </w:rPr>
            <w:t xml:space="preserve">6 </w:t>
          </w:r>
          <w:r>
            <w:rPr>
              <w:noProof/>
            </w:rPr>
            <w:t>密码安全管理方案</w:t>
          </w:r>
          <w:r>
            <w:rPr>
              <w:noProof/>
            </w:rPr>
            <w:tab/>
          </w:r>
          <w:r>
            <w:rPr>
              <w:noProof/>
            </w:rPr>
            <w:fldChar w:fldCharType="begin"/>
          </w:r>
          <w:r>
            <w:rPr>
              <w:noProof/>
            </w:rPr>
            <w:instrText xml:space="preserve"> PAGEREF _Toc104913716 \h </w:instrText>
          </w:r>
          <w:r>
            <w:rPr>
              <w:noProof/>
            </w:rPr>
          </w:r>
          <w:r>
            <w:rPr>
              <w:noProof/>
            </w:rPr>
            <w:fldChar w:fldCharType="separate"/>
          </w:r>
          <w:r>
            <w:rPr>
              <w:noProof/>
            </w:rPr>
            <w:t>48</w:t>
          </w:r>
          <w:r>
            <w:rPr>
              <w:noProof/>
            </w:rPr>
            <w:fldChar w:fldCharType="end"/>
          </w:r>
        </w:p>
        <w:p w14:paraId="1214B49A" w14:textId="5B5A8897"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6.1 </w:t>
          </w:r>
          <w:r>
            <w:rPr>
              <w:noProof/>
            </w:rPr>
            <w:t>管理制度</w:t>
          </w:r>
          <w:r>
            <w:rPr>
              <w:noProof/>
            </w:rPr>
            <w:tab/>
          </w:r>
          <w:r>
            <w:rPr>
              <w:noProof/>
            </w:rPr>
            <w:fldChar w:fldCharType="begin"/>
          </w:r>
          <w:r>
            <w:rPr>
              <w:noProof/>
            </w:rPr>
            <w:instrText xml:space="preserve"> PAGEREF _Toc104913717 \h </w:instrText>
          </w:r>
          <w:r>
            <w:rPr>
              <w:noProof/>
            </w:rPr>
          </w:r>
          <w:r>
            <w:rPr>
              <w:noProof/>
            </w:rPr>
            <w:fldChar w:fldCharType="separate"/>
          </w:r>
          <w:r>
            <w:rPr>
              <w:noProof/>
            </w:rPr>
            <w:t>48</w:t>
          </w:r>
          <w:r>
            <w:rPr>
              <w:noProof/>
            </w:rPr>
            <w:fldChar w:fldCharType="end"/>
          </w:r>
        </w:p>
        <w:p w14:paraId="3F613131" w14:textId="0BDD8D16"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6.2 </w:t>
          </w:r>
          <w:r>
            <w:rPr>
              <w:noProof/>
            </w:rPr>
            <w:t>管理机构</w:t>
          </w:r>
          <w:r>
            <w:rPr>
              <w:noProof/>
            </w:rPr>
            <w:tab/>
          </w:r>
          <w:r>
            <w:rPr>
              <w:noProof/>
            </w:rPr>
            <w:fldChar w:fldCharType="begin"/>
          </w:r>
          <w:r>
            <w:rPr>
              <w:noProof/>
            </w:rPr>
            <w:instrText xml:space="preserve"> PAGEREF _Toc104913718 \h </w:instrText>
          </w:r>
          <w:r>
            <w:rPr>
              <w:noProof/>
            </w:rPr>
          </w:r>
          <w:r>
            <w:rPr>
              <w:noProof/>
            </w:rPr>
            <w:fldChar w:fldCharType="separate"/>
          </w:r>
          <w:r>
            <w:rPr>
              <w:noProof/>
            </w:rPr>
            <w:t>49</w:t>
          </w:r>
          <w:r>
            <w:rPr>
              <w:noProof/>
            </w:rPr>
            <w:fldChar w:fldCharType="end"/>
          </w:r>
        </w:p>
        <w:p w14:paraId="0EA8F5F4" w14:textId="15112051"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6.3 </w:t>
          </w:r>
          <w:r>
            <w:rPr>
              <w:noProof/>
            </w:rPr>
            <w:t>建设运行</w:t>
          </w:r>
          <w:r>
            <w:rPr>
              <w:noProof/>
            </w:rPr>
            <w:tab/>
          </w:r>
          <w:r>
            <w:rPr>
              <w:noProof/>
            </w:rPr>
            <w:fldChar w:fldCharType="begin"/>
          </w:r>
          <w:r>
            <w:rPr>
              <w:noProof/>
            </w:rPr>
            <w:instrText xml:space="preserve"> PAGEREF _Toc104913719 \h </w:instrText>
          </w:r>
          <w:r>
            <w:rPr>
              <w:noProof/>
            </w:rPr>
          </w:r>
          <w:r>
            <w:rPr>
              <w:noProof/>
            </w:rPr>
            <w:fldChar w:fldCharType="separate"/>
          </w:r>
          <w:r>
            <w:rPr>
              <w:noProof/>
            </w:rPr>
            <w:t>50</w:t>
          </w:r>
          <w:r>
            <w:rPr>
              <w:noProof/>
            </w:rPr>
            <w:fldChar w:fldCharType="end"/>
          </w:r>
        </w:p>
        <w:p w14:paraId="02F03A41" w14:textId="3B4E904C"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6.4 </w:t>
          </w:r>
          <w:r>
            <w:rPr>
              <w:noProof/>
            </w:rPr>
            <w:t>密钥管理</w:t>
          </w:r>
          <w:r>
            <w:rPr>
              <w:noProof/>
            </w:rPr>
            <w:tab/>
          </w:r>
          <w:r>
            <w:rPr>
              <w:noProof/>
            </w:rPr>
            <w:fldChar w:fldCharType="begin"/>
          </w:r>
          <w:r>
            <w:rPr>
              <w:noProof/>
            </w:rPr>
            <w:instrText xml:space="preserve"> PAGEREF _Toc104913720 \h </w:instrText>
          </w:r>
          <w:r>
            <w:rPr>
              <w:noProof/>
            </w:rPr>
          </w:r>
          <w:r>
            <w:rPr>
              <w:noProof/>
            </w:rPr>
            <w:fldChar w:fldCharType="separate"/>
          </w:r>
          <w:r>
            <w:rPr>
              <w:noProof/>
            </w:rPr>
            <w:t>51</w:t>
          </w:r>
          <w:r>
            <w:rPr>
              <w:noProof/>
            </w:rPr>
            <w:fldChar w:fldCharType="end"/>
          </w:r>
        </w:p>
        <w:p w14:paraId="54F79452" w14:textId="57C52F5B"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6.5 </w:t>
          </w:r>
          <w:r>
            <w:rPr>
              <w:noProof/>
            </w:rPr>
            <w:t>密码软硬件管理</w:t>
          </w:r>
          <w:r>
            <w:rPr>
              <w:noProof/>
            </w:rPr>
            <w:tab/>
          </w:r>
          <w:r>
            <w:rPr>
              <w:noProof/>
            </w:rPr>
            <w:fldChar w:fldCharType="begin"/>
          </w:r>
          <w:r>
            <w:rPr>
              <w:noProof/>
            </w:rPr>
            <w:instrText xml:space="preserve"> PAGEREF _Toc104913721 \h </w:instrText>
          </w:r>
          <w:r>
            <w:rPr>
              <w:noProof/>
            </w:rPr>
          </w:r>
          <w:r>
            <w:rPr>
              <w:noProof/>
            </w:rPr>
            <w:fldChar w:fldCharType="separate"/>
          </w:r>
          <w:r>
            <w:rPr>
              <w:noProof/>
            </w:rPr>
            <w:t>52</w:t>
          </w:r>
          <w:r>
            <w:rPr>
              <w:noProof/>
            </w:rPr>
            <w:fldChar w:fldCharType="end"/>
          </w:r>
        </w:p>
        <w:p w14:paraId="3901FD49" w14:textId="31E7965E"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6.6 </w:t>
          </w:r>
          <w:r>
            <w:rPr>
              <w:noProof/>
            </w:rPr>
            <w:t>人员管理</w:t>
          </w:r>
          <w:r>
            <w:rPr>
              <w:noProof/>
            </w:rPr>
            <w:tab/>
          </w:r>
          <w:r>
            <w:rPr>
              <w:noProof/>
            </w:rPr>
            <w:fldChar w:fldCharType="begin"/>
          </w:r>
          <w:r>
            <w:rPr>
              <w:noProof/>
            </w:rPr>
            <w:instrText xml:space="preserve"> PAGEREF _Toc104913722 \h </w:instrText>
          </w:r>
          <w:r>
            <w:rPr>
              <w:noProof/>
            </w:rPr>
          </w:r>
          <w:r>
            <w:rPr>
              <w:noProof/>
            </w:rPr>
            <w:fldChar w:fldCharType="separate"/>
          </w:r>
          <w:r>
            <w:rPr>
              <w:noProof/>
            </w:rPr>
            <w:t>52</w:t>
          </w:r>
          <w:r>
            <w:rPr>
              <w:noProof/>
            </w:rPr>
            <w:fldChar w:fldCharType="end"/>
          </w:r>
        </w:p>
        <w:p w14:paraId="1C5EAECA" w14:textId="24B787B3"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6.7 </w:t>
          </w:r>
          <w:r>
            <w:rPr>
              <w:noProof/>
            </w:rPr>
            <w:t>应急方案</w:t>
          </w:r>
          <w:r>
            <w:rPr>
              <w:noProof/>
            </w:rPr>
            <w:tab/>
          </w:r>
          <w:r>
            <w:rPr>
              <w:noProof/>
            </w:rPr>
            <w:fldChar w:fldCharType="begin"/>
          </w:r>
          <w:r>
            <w:rPr>
              <w:noProof/>
            </w:rPr>
            <w:instrText xml:space="preserve"> PAGEREF _Toc104913723 \h </w:instrText>
          </w:r>
          <w:r>
            <w:rPr>
              <w:noProof/>
            </w:rPr>
          </w:r>
          <w:r>
            <w:rPr>
              <w:noProof/>
            </w:rPr>
            <w:fldChar w:fldCharType="separate"/>
          </w:r>
          <w:r>
            <w:rPr>
              <w:noProof/>
            </w:rPr>
            <w:t>53</w:t>
          </w:r>
          <w:r>
            <w:rPr>
              <w:noProof/>
            </w:rPr>
            <w:fldChar w:fldCharType="end"/>
          </w:r>
        </w:p>
        <w:p w14:paraId="776449FB" w14:textId="052FEA5A"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6.7.1 </w:t>
          </w:r>
          <w:r>
            <w:rPr>
              <w:noProof/>
            </w:rPr>
            <w:t>潜在的安全事件分析</w:t>
          </w:r>
          <w:r>
            <w:rPr>
              <w:noProof/>
            </w:rPr>
            <w:tab/>
          </w:r>
          <w:r>
            <w:rPr>
              <w:noProof/>
            </w:rPr>
            <w:fldChar w:fldCharType="begin"/>
          </w:r>
          <w:r>
            <w:rPr>
              <w:noProof/>
            </w:rPr>
            <w:instrText xml:space="preserve"> PAGEREF _Toc104913724 \h </w:instrText>
          </w:r>
          <w:r>
            <w:rPr>
              <w:noProof/>
            </w:rPr>
          </w:r>
          <w:r>
            <w:rPr>
              <w:noProof/>
            </w:rPr>
            <w:fldChar w:fldCharType="separate"/>
          </w:r>
          <w:r>
            <w:rPr>
              <w:noProof/>
            </w:rPr>
            <w:t>53</w:t>
          </w:r>
          <w:r>
            <w:rPr>
              <w:noProof/>
            </w:rPr>
            <w:fldChar w:fldCharType="end"/>
          </w:r>
        </w:p>
        <w:p w14:paraId="5D7710C7" w14:textId="464CEE9E"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6.7.2 </w:t>
          </w:r>
          <w:r>
            <w:rPr>
              <w:noProof/>
            </w:rPr>
            <w:t>应急处置组织机构与职责</w:t>
          </w:r>
          <w:r>
            <w:rPr>
              <w:noProof/>
            </w:rPr>
            <w:tab/>
          </w:r>
          <w:r>
            <w:rPr>
              <w:noProof/>
            </w:rPr>
            <w:fldChar w:fldCharType="begin"/>
          </w:r>
          <w:r>
            <w:rPr>
              <w:noProof/>
            </w:rPr>
            <w:instrText xml:space="preserve"> PAGEREF _Toc104913725 \h </w:instrText>
          </w:r>
          <w:r>
            <w:rPr>
              <w:noProof/>
            </w:rPr>
          </w:r>
          <w:r>
            <w:rPr>
              <w:noProof/>
            </w:rPr>
            <w:fldChar w:fldCharType="separate"/>
          </w:r>
          <w:r>
            <w:rPr>
              <w:noProof/>
            </w:rPr>
            <w:t>55</w:t>
          </w:r>
          <w:r>
            <w:rPr>
              <w:noProof/>
            </w:rPr>
            <w:fldChar w:fldCharType="end"/>
          </w:r>
        </w:p>
        <w:p w14:paraId="3BCB8007" w14:textId="4C2A63BE"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6.7.3 </w:t>
          </w:r>
          <w:r>
            <w:rPr>
              <w:noProof/>
            </w:rPr>
            <w:t>应急处置预案设计</w:t>
          </w:r>
          <w:r>
            <w:rPr>
              <w:noProof/>
            </w:rPr>
            <w:tab/>
          </w:r>
          <w:r>
            <w:rPr>
              <w:noProof/>
            </w:rPr>
            <w:fldChar w:fldCharType="begin"/>
          </w:r>
          <w:r>
            <w:rPr>
              <w:noProof/>
            </w:rPr>
            <w:instrText xml:space="preserve"> PAGEREF _Toc104913726 \h </w:instrText>
          </w:r>
          <w:r>
            <w:rPr>
              <w:noProof/>
            </w:rPr>
          </w:r>
          <w:r>
            <w:rPr>
              <w:noProof/>
            </w:rPr>
            <w:fldChar w:fldCharType="separate"/>
          </w:r>
          <w:r>
            <w:rPr>
              <w:noProof/>
            </w:rPr>
            <w:t>57</w:t>
          </w:r>
          <w:r>
            <w:rPr>
              <w:noProof/>
            </w:rPr>
            <w:fldChar w:fldCharType="end"/>
          </w:r>
        </w:p>
        <w:p w14:paraId="08FB6F4D" w14:textId="629F1616" w:rsidR="00860DA4" w:rsidRDefault="00860DA4" w:rsidP="00860DA4">
          <w:pPr>
            <w:pStyle w:val="11"/>
            <w:ind w:firstLine="280"/>
            <w:rPr>
              <w:rFonts w:eastAsiaTheme="minorEastAsia" w:hAnsiTheme="minorHAnsi"/>
              <w:noProof/>
              <w:snapToGrid/>
              <w:sz w:val="21"/>
              <w:szCs w:val="22"/>
            </w:rPr>
          </w:pPr>
          <w:r>
            <w:rPr>
              <w:noProof/>
            </w:rPr>
            <w:t xml:space="preserve">7 </w:t>
          </w:r>
          <w:r>
            <w:rPr>
              <w:noProof/>
            </w:rPr>
            <w:t>实施保障方案</w:t>
          </w:r>
          <w:r>
            <w:rPr>
              <w:noProof/>
            </w:rPr>
            <w:tab/>
          </w:r>
          <w:r>
            <w:rPr>
              <w:noProof/>
            </w:rPr>
            <w:fldChar w:fldCharType="begin"/>
          </w:r>
          <w:r>
            <w:rPr>
              <w:noProof/>
            </w:rPr>
            <w:instrText xml:space="preserve"> PAGEREF _Toc104913727 \h </w:instrText>
          </w:r>
          <w:r>
            <w:rPr>
              <w:noProof/>
            </w:rPr>
          </w:r>
          <w:r>
            <w:rPr>
              <w:noProof/>
            </w:rPr>
            <w:fldChar w:fldCharType="separate"/>
          </w:r>
          <w:r>
            <w:rPr>
              <w:noProof/>
            </w:rPr>
            <w:t>61</w:t>
          </w:r>
          <w:r>
            <w:rPr>
              <w:noProof/>
            </w:rPr>
            <w:fldChar w:fldCharType="end"/>
          </w:r>
        </w:p>
        <w:p w14:paraId="30E99FE3" w14:textId="4BBEF384"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7.1 </w:t>
          </w:r>
          <w:r>
            <w:rPr>
              <w:noProof/>
            </w:rPr>
            <w:t>实施内容</w:t>
          </w:r>
          <w:r>
            <w:rPr>
              <w:noProof/>
            </w:rPr>
            <w:tab/>
          </w:r>
          <w:r>
            <w:rPr>
              <w:noProof/>
            </w:rPr>
            <w:fldChar w:fldCharType="begin"/>
          </w:r>
          <w:r>
            <w:rPr>
              <w:noProof/>
            </w:rPr>
            <w:instrText xml:space="preserve"> PAGEREF _Toc104913728 \h </w:instrText>
          </w:r>
          <w:r>
            <w:rPr>
              <w:noProof/>
            </w:rPr>
          </w:r>
          <w:r>
            <w:rPr>
              <w:noProof/>
            </w:rPr>
            <w:fldChar w:fldCharType="separate"/>
          </w:r>
          <w:r>
            <w:rPr>
              <w:noProof/>
            </w:rPr>
            <w:t>61</w:t>
          </w:r>
          <w:r>
            <w:rPr>
              <w:noProof/>
            </w:rPr>
            <w:fldChar w:fldCharType="end"/>
          </w:r>
        </w:p>
        <w:p w14:paraId="0DA782D0" w14:textId="3948CF2C"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7.1.1 </w:t>
          </w:r>
          <w:r>
            <w:rPr>
              <w:noProof/>
            </w:rPr>
            <w:t>软硬件开发及改造</w:t>
          </w:r>
          <w:r>
            <w:rPr>
              <w:noProof/>
            </w:rPr>
            <w:tab/>
          </w:r>
          <w:r>
            <w:rPr>
              <w:noProof/>
            </w:rPr>
            <w:fldChar w:fldCharType="begin"/>
          </w:r>
          <w:r>
            <w:rPr>
              <w:noProof/>
            </w:rPr>
            <w:instrText xml:space="preserve"> PAGEREF _Toc104913729 \h </w:instrText>
          </w:r>
          <w:r>
            <w:rPr>
              <w:noProof/>
            </w:rPr>
          </w:r>
          <w:r>
            <w:rPr>
              <w:noProof/>
            </w:rPr>
            <w:fldChar w:fldCharType="separate"/>
          </w:r>
          <w:r>
            <w:rPr>
              <w:noProof/>
            </w:rPr>
            <w:t>61</w:t>
          </w:r>
          <w:r>
            <w:rPr>
              <w:noProof/>
            </w:rPr>
            <w:fldChar w:fldCharType="end"/>
          </w:r>
        </w:p>
        <w:p w14:paraId="6E5213A4" w14:textId="2C01E404"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7.1.2 </w:t>
          </w:r>
          <w:r>
            <w:rPr>
              <w:noProof/>
            </w:rPr>
            <w:t>系统集成</w:t>
          </w:r>
          <w:r>
            <w:rPr>
              <w:noProof/>
            </w:rPr>
            <w:tab/>
          </w:r>
          <w:r>
            <w:rPr>
              <w:noProof/>
            </w:rPr>
            <w:fldChar w:fldCharType="begin"/>
          </w:r>
          <w:r>
            <w:rPr>
              <w:noProof/>
            </w:rPr>
            <w:instrText xml:space="preserve"> PAGEREF _Toc104913730 \h </w:instrText>
          </w:r>
          <w:r>
            <w:rPr>
              <w:noProof/>
            </w:rPr>
          </w:r>
          <w:r>
            <w:rPr>
              <w:noProof/>
            </w:rPr>
            <w:fldChar w:fldCharType="separate"/>
          </w:r>
          <w:r>
            <w:rPr>
              <w:noProof/>
            </w:rPr>
            <w:t>61</w:t>
          </w:r>
          <w:r>
            <w:rPr>
              <w:noProof/>
            </w:rPr>
            <w:fldChar w:fldCharType="end"/>
          </w:r>
        </w:p>
        <w:p w14:paraId="5DC86F9D" w14:textId="7305E121"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7.1.3 </w:t>
          </w:r>
          <w:r>
            <w:rPr>
              <w:noProof/>
            </w:rPr>
            <w:t>综合调试</w:t>
          </w:r>
          <w:r>
            <w:rPr>
              <w:noProof/>
            </w:rPr>
            <w:tab/>
          </w:r>
          <w:r>
            <w:rPr>
              <w:noProof/>
            </w:rPr>
            <w:fldChar w:fldCharType="begin"/>
          </w:r>
          <w:r>
            <w:rPr>
              <w:noProof/>
            </w:rPr>
            <w:instrText xml:space="preserve"> PAGEREF _Toc104913731 \h </w:instrText>
          </w:r>
          <w:r>
            <w:rPr>
              <w:noProof/>
            </w:rPr>
          </w:r>
          <w:r>
            <w:rPr>
              <w:noProof/>
            </w:rPr>
            <w:fldChar w:fldCharType="separate"/>
          </w:r>
          <w:r>
            <w:rPr>
              <w:noProof/>
            </w:rPr>
            <w:t>61</w:t>
          </w:r>
          <w:r>
            <w:rPr>
              <w:noProof/>
            </w:rPr>
            <w:fldChar w:fldCharType="end"/>
          </w:r>
        </w:p>
        <w:p w14:paraId="6D6ECFBF" w14:textId="7FA224ED"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7.1.4 </w:t>
          </w:r>
          <w:r>
            <w:rPr>
              <w:noProof/>
            </w:rPr>
            <w:t>试运行</w:t>
          </w:r>
          <w:r>
            <w:rPr>
              <w:noProof/>
            </w:rPr>
            <w:tab/>
          </w:r>
          <w:r>
            <w:rPr>
              <w:noProof/>
            </w:rPr>
            <w:fldChar w:fldCharType="begin"/>
          </w:r>
          <w:r>
            <w:rPr>
              <w:noProof/>
            </w:rPr>
            <w:instrText xml:space="preserve"> PAGEREF _Toc104913732 \h </w:instrText>
          </w:r>
          <w:r>
            <w:rPr>
              <w:noProof/>
            </w:rPr>
          </w:r>
          <w:r>
            <w:rPr>
              <w:noProof/>
            </w:rPr>
            <w:fldChar w:fldCharType="separate"/>
          </w:r>
          <w:r>
            <w:rPr>
              <w:noProof/>
            </w:rPr>
            <w:t>62</w:t>
          </w:r>
          <w:r>
            <w:rPr>
              <w:noProof/>
            </w:rPr>
            <w:fldChar w:fldCharType="end"/>
          </w:r>
        </w:p>
        <w:p w14:paraId="4F24B9F0" w14:textId="467381C4"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7.1.5 </w:t>
          </w:r>
          <w:r>
            <w:rPr>
              <w:noProof/>
            </w:rPr>
            <w:t>最终验收</w:t>
          </w:r>
          <w:r>
            <w:rPr>
              <w:noProof/>
            </w:rPr>
            <w:tab/>
          </w:r>
          <w:r>
            <w:rPr>
              <w:noProof/>
            </w:rPr>
            <w:fldChar w:fldCharType="begin"/>
          </w:r>
          <w:r>
            <w:rPr>
              <w:noProof/>
            </w:rPr>
            <w:instrText xml:space="preserve"> PAGEREF _Toc104913733 \h </w:instrText>
          </w:r>
          <w:r>
            <w:rPr>
              <w:noProof/>
            </w:rPr>
          </w:r>
          <w:r>
            <w:rPr>
              <w:noProof/>
            </w:rPr>
            <w:fldChar w:fldCharType="separate"/>
          </w:r>
          <w:r>
            <w:rPr>
              <w:noProof/>
            </w:rPr>
            <w:t>62</w:t>
          </w:r>
          <w:r>
            <w:rPr>
              <w:noProof/>
            </w:rPr>
            <w:fldChar w:fldCharType="end"/>
          </w:r>
        </w:p>
        <w:p w14:paraId="4EFE073A" w14:textId="10A13712"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7.1.6 </w:t>
          </w:r>
          <w:r>
            <w:rPr>
              <w:noProof/>
            </w:rPr>
            <w:t>风险点及应对措施</w:t>
          </w:r>
          <w:r>
            <w:rPr>
              <w:noProof/>
            </w:rPr>
            <w:tab/>
          </w:r>
          <w:r>
            <w:rPr>
              <w:noProof/>
            </w:rPr>
            <w:fldChar w:fldCharType="begin"/>
          </w:r>
          <w:r>
            <w:rPr>
              <w:noProof/>
            </w:rPr>
            <w:instrText xml:space="preserve"> PAGEREF _Toc104913734 \h </w:instrText>
          </w:r>
          <w:r>
            <w:rPr>
              <w:noProof/>
            </w:rPr>
          </w:r>
          <w:r>
            <w:rPr>
              <w:noProof/>
            </w:rPr>
            <w:fldChar w:fldCharType="separate"/>
          </w:r>
          <w:r>
            <w:rPr>
              <w:noProof/>
            </w:rPr>
            <w:t>62</w:t>
          </w:r>
          <w:r>
            <w:rPr>
              <w:noProof/>
            </w:rPr>
            <w:fldChar w:fldCharType="end"/>
          </w:r>
        </w:p>
        <w:p w14:paraId="02680A26" w14:textId="29CF4EC7"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t xml:space="preserve">7.2 </w:t>
          </w:r>
          <w:r>
            <w:rPr>
              <w:noProof/>
            </w:rPr>
            <w:t>实施计划</w:t>
          </w:r>
          <w:r>
            <w:rPr>
              <w:noProof/>
            </w:rPr>
            <w:tab/>
          </w:r>
          <w:r>
            <w:rPr>
              <w:noProof/>
            </w:rPr>
            <w:fldChar w:fldCharType="begin"/>
          </w:r>
          <w:r>
            <w:rPr>
              <w:noProof/>
            </w:rPr>
            <w:instrText xml:space="preserve"> PAGEREF _Toc104913735 \h </w:instrText>
          </w:r>
          <w:r>
            <w:rPr>
              <w:noProof/>
            </w:rPr>
          </w:r>
          <w:r>
            <w:rPr>
              <w:noProof/>
            </w:rPr>
            <w:fldChar w:fldCharType="separate"/>
          </w:r>
          <w:r>
            <w:rPr>
              <w:noProof/>
            </w:rPr>
            <w:t>64</w:t>
          </w:r>
          <w:r>
            <w:rPr>
              <w:noProof/>
            </w:rPr>
            <w:fldChar w:fldCharType="end"/>
          </w:r>
        </w:p>
        <w:p w14:paraId="6C5A119E" w14:textId="2F52275A"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7.2.1 </w:t>
          </w:r>
          <w:r>
            <w:rPr>
              <w:noProof/>
            </w:rPr>
            <w:t>实施路线图</w:t>
          </w:r>
          <w:r>
            <w:rPr>
              <w:noProof/>
            </w:rPr>
            <w:tab/>
          </w:r>
          <w:r>
            <w:rPr>
              <w:noProof/>
            </w:rPr>
            <w:fldChar w:fldCharType="begin"/>
          </w:r>
          <w:r>
            <w:rPr>
              <w:noProof/>
            </w:rPr>
            <w:instrText xml:space="preserve"> PAGEREF _Toc104913736 \h </w:instrText>
          </w:r>
          <w:r>
            <w:rPr>
              <w:noProof/>
            </w:rPr>
          </w:r>
          <w:r>
            <w:rPr>
              <w:noProof/>
            </w:rPr>
            <w:fldChar w:fldCharType="separate"/>
          </w:r>
          <w:r>
            <w:rPr>
              <w:noProof/>
            </w:rPr>
            <w:t>64</w:t>
          </w:r>
          <w:r>
            <w:rPr>
              <w:noProof/>
            </w:rPr>
            <w:fldChar w:fldCharType="end"/>
          </w:r>
        </w:p>
        <w:p w14:paraId="5662D4FC" w14:textId="16CD6C5F"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7.2.2 </w:t>
          </w:r>
          <w:r>
            <w:rPr>
              <w:noProof/>
            </w:rPr>
            <w:t>进度计划</w:t>
          </w:r>
          <w:r>
            <w:rPr>
              <w:noProof/>
            </w:rPr>
            <w:tab/>
          </w:r>
          <w:r>
            <w:rPr>
              <w:noProof/>
            </w:rPr>
            <w:fldChar w:fldCharType="begin"/>
          </w:r>
          <w:r>
            <w:rPr>
              <w:noProof/>
            </w:rPr>
            <w:instrText xml:space="preserve"> PAGEREF _Toc104913737 \h </w:instrText>
          </w:r>
          <w:r>
            <w:rPr>
              <w:noProof/>
            </w:rPr>
          </w:r>
          <w:r>
            <w:rPr>
              <w:noProof/>
            </w:rPr>
            <w:fldChar w:fldCharType="separate"/>
          </w:r>
          <w:r>
            <w:rPr>
              <w:noProof/>
            </w:rPr>
            <w:t>65</w:t>
          </w:r>
          <w:r>
            <w:rPr>
              <w:noProof/>
            </w:rPr>
            <w:fldChar w:fldCharType="end"/>
          </w:r>
        </w:p>
        <w:p w14:paraId="28919865" w14:textId="097EE79C" w:rsidR="00860DA4" w:rsidRDefault="00860DA4">
          <w:pPr>
            <w:pStyle w:val="21"/>
            <w:tabs>
              <w:tab w:val="right" w:leader="middleDot" w:pos="9060"/>
            </w:tabs>
            <w:ind w:left="280" w:right="280" w:firstLine="560"/>
            <w:rPr>
              <w:rFonts w:eastAsiaTheme="minorEastAsia" w:hAnsiTheme="minorHAnsi"/>
              <w:smallCaps w:val="0"/>
              <w:noProof/>
              <w:snapToGrid/>
              <w:sz w:val="21"/>
              <w:szCs w:val="22"/>
            </w:rPr>
          </w:pPr>
          <w:r>
            <w:rPr>
              <w:noProof/>
            </w:rPr>
            <w:lastRenderedPageBreak/>
            <w:t xml:space="preserve">7.3 </w:t>
          </w:r>
          <w:r>
            <w:rPr>
              <w:noProof/>
            </w:rPr>
            <w:t>保障措施</w:t>
          </w:r>
          <w:r>
            <w:rPr>
              <w:noProof/>
            </w:rPr>
            <w:tab/>
          </w:r>
          <w:r>
            <w:rPr>
              <w:noProof/>
            </w:rPr>
            <w:fldChar w:fldCharType="begin"/>
          </w:r>
          <w:r>
            <w:rPr>
              <w:noProof/>
            </w:rPr>
            <w:instrText xml:space="preserve"> PAGEREF _Toc104913738 \h </w:instrText>
          </w:r>
          <w:r>
            <w:rPr>
              <w:noProof/>
            </w:rPr>
          </w:r>
          <w:r>
            <w:rPr>
              <w:noProof/>
            </w:rPr>
            <w:fldChar w:fldCharType="separate"/>
          </w:r>
          <w:r>
            <w:rPr>
              <w:noProof/>
            </w:rPr>
            <w:t>66</w:t>
          </w:r>
          <w:r>
            <w:rPr>
              <w:noProof/>
            </w:rPr>
            <w:fldChar w:fldCharType="end"/>
          </w:r>
        </w:p>
        <w:p w14:paraId="74903427" w14:textId="5CFB6B0D"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7.3.1 </w:t>
          </w:r>
          <w:r>
            <w:rPr>
              <w:noProof/>
            </w:rPr>
            <w:t>组织保障</w:t>
          </w:r>
          <w:r>
            <w:rPr>
              <w:noProof/>
            </w:rPr>
            <w:tab/>
          </w:r>
          <w:r>
            <w:rPr>
              <w:noProof/>
            </w:rPr>
            <w:fldChar w:fldCharType="begin"/>
          </w:r>
          <w:r>
            <w:rPr>
              <w:noProof/>
            </w:rPr>
            <w:instrText xml:space="preserve"> PAGEREF _Toc104913739 \h </w:instrText>
          </w:r>
          <w:r>
            <w:rPr>
              <w:noProof/>
            </w:rPr>
          </w:r>
          <w:r>
            <w:rPr>
              <w:noProof/>
            </w:rPr>
            <w:fldChar w:fldCharType="separate"/>
          </w:r>
          <w:r>
            <w:rPr>
              <w:noProof/>
            </w:rPr>
            <w:t>66</w:t>
          </w:r>
          <w:r>
            <w:rPr>
              <w:noProof/>
            </w:rPr>
            <w:fldChar w:fldCharType="end"/>
          </w:r>
        </w:p>
        <w:p w14:paraId="5B2DB7B9" w14:textId="12DCA4A0"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7.3.2 </w:t>
          </w:r>
          <w:r>
            <w:rPr>
              <w:noProof/>
            </w:rPr>
            <w:t>人员保障</w:t>
          </w:r>
          <w:r>
            <w:rPr>
              <w:noProof/>
            </w:rPr>
            <w:tab/>
          </w:r>
          <w:r>
            <w:rPr>
              <w:noProof/>
            </w:rPr>
            <w:fldChar w:fldCharType="begin"/>
          </w:r>
          <w:r>
            <w:rPr>
              <w:noProof/>
            </w:rPr>
            <w:instrText xml:space="preserve"> PAGEREF _Toc104913740 \h </w:instrText>
          </w:r>
          <w:r>
            <w:rPr>
              <w:noProof/>
            </w:rPr>
          </w:r>
          <w:r>
            <w:rPr>
              <w:noProof/>
            </w:rPr>
            <w:fldChar w:fldCharType="separate"/>
          </w:r>
          <w:r>
            <w:rPr>
              <w:noProof/>
            </w:rPr>
            <w:t>70</w:t>
          </w:r>
          <w:r>
            <w:rPr>
              <w:noProof/>
            </w:rPr>
            <w:fldChar w:fldCharType="end"/>
          </w:r>
        </w:p>
        <w:p w14:paraId="03EE2248" w14:textId="473DAE1C"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7.3.3 </w:t>
          </w:r>
          <w:r>
            <w:rPr>
              <w:noProof/>
            </w:rPr>
            <w:t>经费保障</w:t>
          </w:r>
          <w:r>
            <w:rPr>
              <w:noProof/>
            </w:rPr>
            <w:tab/>
          </w:r>
          <w:r>
            <w:rPr>
              <w:noProof/>
            </w:rPr>
            <w:fldChar w:fldCharType="begin"/>
          </w:r>
          <w:r>
            <w:rPr>
              <w:noProof/>
            </w:rPr>
            <w:instrText xml:space="preserve"> PAGEREF _Toc104913741 \h </w:instrText>
          </w:r>
          <w:r>
            <w:rPr>
              <w:noProof/>
            </w:rPr>
          </w:r>
          <w:r>
            <w:rPr>
              <w:noProof/>
            </w:rPr>
            <w:fldChar w:fldCharType="separate"/>
          </w:r>
          <w:r>
            <w:rPr>
              <w:noProof/>
            </w:rPr>
            <w:t>70</w:t>
          </w:r>
          <w:r>
            <w:rPr>
              <w:noProof/>
            </w:rPr>
            <w:fldChar w:fldCharType="end"/>
          </w:r>
        </w:p>
        <w:p w14:paraId="61A5D11D" w14:textId="4703F7A3" w:rsidR="00860DA4" w:rsidRDefault="00860DA4">
          <w:pPr>
            <w:pStyle w:val="31"/>
            <w:tabs>
              <w:tab w:val="right" w:leader="middleDot" w:pos="9060"/>
            </w:tabs>
            <w:ind w:firstLine="560"/>
            <w:rPr>
              <w:rFonts w:eastAsiaTheme="minorEastAsia" w:hAnsiTheme="minorHAnsi"/>
              <w:iCs w:val="0"/>
              <w:noProof/>
              <w:snapToGrid/>
              <w:sz w:val="21"/>
              <w:szCs w:val="22"/>
            </w:rPr>
          </w:pPr>
          <w:r>
            <w:rPr>
              <w:noProof/>
            </w:rPr>
            <w:t xml:space="preserve">7.3.4 </w:t>
          </w:r>
          <w:r>
            <w:rPr>
              <w:noProof/>
            </w:rPr>
            <w:t>质量保障</w:t>
          </w:r>
          <w:r>
            <w:rPr>
              <w:noProof/>
            </w:rPr>
            <w:tab/>
          </w:r>
          <w:r>
            <w:rPr>
              <w:noProof/>
            </w:rPr>
            <w:fldChar w:fldCharType="begin"/>
          </w:r>
          <w:r>
            <w:rPr>
              <w:noProof/>
            </w:rPr>
            <w:instrText xml:space="preserve"> PAGEREF _Toc104913742 \h </w:instrText>
          </w:r>
          <w:r>
            <w:rPr>
              <w:noProof/>
            </w:rPr>
          </w:r>
          <w:r>
            <w:rPr>
              <w:noProof/>
            </w:rPr>
            <w:fldChar w:fldCharType="separate"/>
          </w:r>
          <w:r>
            <w:rPr>
              <w:noProof/>
            </w:rPr>
            <w:t>70</w:t>
          </w:r>
          <w:r>
            <w:rPr>
              <w:noProof/>
            </w:rPr>
            <w:fldChar w:fldCharType="end"/>
          </w:r>
        </w:p>
        <w:p w14:paraId="31541EC7" w14:textId="372D3FEE" w:rsidR="00860DA4" w:rsidRDefault="00860DA4" w:rsidP="00860DA4">
          <w:pPr>
            <w:pStyle w:val="11"/>
            <w:ind w:firstLine="280"/>
            <w:rPr>
              <w:rFonts w:eastAsiaTheme="minorEastAsia" w:hAnsiTheme="minorHAnsi"/>
              <w:noProof/>
              <w:snapToGrid/>
              <w:sz w:val="21"/>
              <w:szCs w:val="22"/>
            </w:rPr>
          </w:pPr>
          <w:r>
            <w:rPr>
              <w:noProof/>
            </w:rPr>
            <w:t xml:space="preserve">8 </w:t>
          </w:r>
          <w:r>
            <w:rPr>
              <w:noProof/>
            </w:rPr>
            <w:t>经费概算</w:t>
          </w:r>
          <w:r>
            <w:rPr>
              <w:noProof/>
            </w:rPr>
            <w:tab/>
          </w:r>
          <w:r>
            <w:rPr>
              <w:noProof/>
            </w:rPr>
            <w:fldChar w:fldCharType="begin"/>
          </w:r>
          <w:r>
            <w:rPr>
              <w:noProof/>
            </w:rPr>
            <w:instrText xml:space="preserve"> PAGEREF _Toc104913743 \h </w:instrText>
          </w:r>
          <w:r>
            <w:rPr>
              <w:noProof/>
            </w:rPr>
          </w:r>
          <w:r>
            <w:rPr>
              <w:noProof/>
            </w:rPr>
            <w:fldChar w:fldCharType="separate"/>
          </w:r>
          <w:r>
            <w:rPr>
              <w:noProof/>
            </w:rPr>
            <w:t>73</w:t>
          </w:r>
          <w:r>
            <w:rPr>
              <w:noProof/>
            </w:rPr>
            <w:fldChar w:fldCharType="end"/>
          </w:r>
        </w:p>
        <w:p w14:paraId="13ACBFF8" w14:textId="032D7896" w:rsidR="007F03D2" w:rsidRDefault="00626ED0">
          <w:pPr>
            <w:ind w:firstLine="480"/>
          </w:pPr>
          <w:r>
            <w:rPr>
              <w:rFonts w:ascii="仿宋" w:hAnsi="仿宋"/>
              <w:bCs/>
              <w:sz w:val="24"/>
              <w:szCs w:val="24"/>
            </w:rPr>
            <w:fldChar w:fldCharType="end"/>
          </w:r>
        </w:p>
      </w:sdtContent>
    </w:sdt>
    <w:p w14:paraId="447AA90E" w14:textId="77777777" w:rsidR="007F03D2" w:rsidRPr="007F03D2" w:rsidRDefault="007F03D2" w:rsidP="007F03D2">
      <w:pPr>
        <w:ind w:firstLine="560"/>
      </w:pPr>
    </w:p>
    <w:p w14:paraId="389EDE14" w14:textId="3EB77224" w:rsidR="00F050AA" w:rsidRDefault="00F050AA" w:rsidP="00274BE1">
      <w:pPr>
        <w:ind w:firstLineChars="0" w:firstLine="0"/>
      </w:pPr>
    </w:p>
    <w:p w14:paraId="5A1FF51B" w14:textId="31449D5D" w:rsidR="00274BE1" w:rsidRDefault="00274BE1" w:rsidP="00D1538B">
      <w:pPr>
        <w:ind w:firstLineChars="0" w:firstLine="0"/>
        <w:sectPr w:rsidR="00274BE1" w:rsidSect="0076243F">
          <w:footerReference w:type="default" r:id="rId15"/>
          <w:pgSz w:w="11906" w:h="16838" w:code="9"/>
          <w:pgMar w:top="1418" w:right="1418" w:bottom="1418" w:left="1418" w:header="851" w:footer="851" w:gutter="0"/>
          <w:pgNumType w:fmt="upperRoman" w:start="1"/>
          <w:cols w:space="425"/>
          <w:docGrid w:linePitch="326"/>
        </w:sectPr>
      </w:pPr>
    </w:p>
    <w:p w14:paraId="2EBDE6CC" w14:textId="53850627" w:rsidR="001E154E" w:rsidRPr="00082B07" w:rsidRDefault="000D4307" w:rsidP="00AF7125">
      <w:pPr>
        <w:pStyle w:val="1"/>
      </w:pPr>
      <w:bookmarkStart w:id="17" w:name="_Toc90975226"/>
      <w:bookmarkStart w:id="18" w:name="_Toc104913671"/>
      <w:r w:rsidRPr="00082B07">
        <w:rPr>
          <w:rFonts w:hint="eastAsia"/>
        </w:rPr>
        <w:lastRenderedPageBreak/>
        <w:t>项目背景</w:t>
      </w:r>
      <w:bookmarkEnd w:id="17"/>
      <w:bookmarkEnd w:id="18"/>
    </w:p>
    <w:p w14:paraId="491D350B" w14:textId="77777777" w:rsidR="002071A2" w:rsidRDefault="002071A2" w:rsidP="002071A2">
      <w:pPr>
        <w:ind w:firstLine="560"/>
      </w:pPr>
      <w:r>
        <w:rPr>
          <w:rFonts w:hint="eastAsia"/>
        </w:rPr>
        <w:t>密码技术作为网络与信息安全保障的核心技术和基础支撑，在身份认证、信息加密、安全隔离、完整性保护和操作抗抵赖等方面发挥着不可替代的作用。《国家信息化领导小组关于加强信息安全保障工作的意见》（中办发〔</w:t>
      </w:r>
      <w:r>
        <w:rPr>
          <w:rFonts w:hint="eastAsia"/>
        </w:rPr>
        <w:t>2003</w:t>
      </w:r>
      <w:r>
        <w:rPr>
          <w:rFonts w:hint="eastAsia"/>
        </w:rPr>
        <w:t>〕</w:t>
      </w:r>
      <w:r>
        <w:rPr>
          <w:rFonts w:hint="eastAsia"/>
        </w:rPr>
        <w:t>27</w:t>
      </w:r>
      <w:r>
        <w:rPr>
          <w:rFonts w:hint="eastAsia"/>
        </w:rPr>
        <w:t>号）提出“加强以密码技术为基础的信息保护和网络信任体系建设，要建立协调管理机制，规范和加强以身份认证、授权管理、责任认定等为主要内容的网络信任体系建设”。《国务院关于大力推进信息化发展和切实保障信息安全的若干意见》（国发〔</w:t>
      </w:r>
      <w:r>
        <w:rPr>
          <w:rFonts w:hint="eastAsia"/>
        </w:rPr>
        <w:t>2012</w:t>
      </w:r>
      <w:r>
        <w:rPr>
          <w:rFonts w:hint="eastAsia"/>
        </w:rPr>
        <w:t>〕</w:t>
      </w:r>
      <w:r>
        <w:rPr>
          <w:rFonts w:hint="eastAsia"/>
        </w:rPr>
        <w:t>23</w:t>
      </w:r>
      <w:r>
        <w:rPr>
          <w:rFonts w:hint="eastAsia"/>
        </w:rPr>
        <w:t>号）也提出“加强网络信任体系建设和密码保障，强化密码在保障电子政务、电子商务安全和保护公民个人信息等方面的支撑作用”。</w:t>
      </w:r>
    </w:p>
    <w:p w14:paraId="0088C7E2" w14:textId="77777777" w:rsidR="002071A2" w:rsidRDefault="002071A2" w:rsidP="002071A2">
      <w:pPr>
        <w:ind w:firstLine="560"/>
      </w:pPr>
      <w:r>
        <w:rPr>
          <w:rFonts w:hint="eastAsia"/>
        </w:rPr>
        <w:t>2019</w:t>
      </w:r>
      <w:r>
        <w:rPr>
          <w:rFonts w:hint="eastAsia"/>
        </w:rPr>
        <w:t>年</w:t>
      </w:r>
      <w:r>
        <w:rPr>
          <w:rFonts w:hint="eastAsia"/>
        </w:rPr>
        <w:t>10</w:t>
      </w:r>
      <w:r>
        <w:rPr>
          <w:rFonts w:hint="eastAsia"/>
        </w:rPr>
        <w:t>月</w:t>
      </w:r>
      <w:r>
        <w:rPr>
          <w:rFonts w:hint="eastAsia"/>
        </w:rPr>
        <w:t>26</w:t>
      </w:r>
      <w:r>
        <w:rPr>
          <w:rFonts w:hint="eastAsia"/>
        </w:rPr>
        <w:t>日，十三届全国人大常委会第十四次会议通过《中华人民共和国密码法》，习近平主席签署主席令予以公布，于</w:t>
      </w:r>
      <w:r>
        <w:rPr>
          <w:rFonts w:hint="eastAsia"/>
        </w:rPr>
        <w:t>2020</w:t>
      </w:r>
      <w:r>
        <w:rPr>
          <w:rFonts w:hint="eastAsia"/>
        </w:rPr>
        <w:t>年</w:t>
      </w:r>
      <w:r>
        <w:rPr>
          <w:rFonts w:hint="eastAsia"/>
        </w:rPr>
        <w:t>1</w:t>
      </w:r>
      <w:r>
        <w:rPr>
          <w:rFonts w:hint="eastAsia"/>
        </w:rPr>
        <w:t>月</w:t>
      </w:r>
      <w:r>
        <w:rPr>
          <w:rFonts w:hint="eastAsia"/>
        </w:rPr>
        <w:t>1</w:t>
      </w:r>
      <w:r>
        <w:rPr>
          <w:rFonts w:hint="eastAsia"/>
        </w:rPr>
        <w:t>日起正式实施。密码法的出台，为密码科技实现跨越式发展、密码科技创新再上新台阶提供了宝贵的战略机遇和发展契机。当今以数字化、网络化、智能化为特征的信息技术日新月异，围绕</w:t>
      </w:r>
      <w:r>
        <w:rPr>
          <w:rFonts w:hint="eastAsia"/>
        </w:rPr>
        <w:t>5G</w:t>
      </w:r>
      <w:r>
        <w:rPr>
          <w:rFonts w:hint="eastAsia"/>
        </w:rPr>
        <w:t>、大数据、区块链等技术应用带来了大量的新的安全问题。密码技术是解决当前安全问题，保障信息安全最有效的关键核心技术。</w:t>
      </w:r>
    </w:p>
    <w:p w14:paraId="1A68D743" w14:textId="77777777" w:rsidR="002071A2" w:rsidRDefault="002071A2" w:rsidP="002071A2">
      <w:pPr>
        <w:ind w:firstLine="560"/>
      </w:pPr>
      <w:r>
        <w:rPr>
          <w:rFonts w:hint="eastAsia"/>
        </w:rPr>
        <w:t>2019</w:t>
      </w:r>
      <w:r>
        <w:rPr>
          <w:rFonts w:hint="eastAsia"/>
        </w:rPr>
        <w:t>年年底，国务院办公厅印发《国家政务信息化项目建设管理办法》，明确提出不符合密码应用和网络安全要求等情况的政务信息系统，不安排运行维护经费。项目建设单位应当落实国家密码管理有关法律法规和标准规范的要求，同步规划、同步建设、同步运行密码保障系统并定期进行评估。</w:t>
      </w:r>
    </w:p>
    <w:p w14:paraId="6B5C1808" w14:textId="2BEFD671" w:rsidR="00013994" w:rsidRDefault="002071A2" w:rsidP="002071A2">
      <w:pPr>
        <w:ind w:firstLine="560"/>
      </w:pPr>
      <w:r>
        <w:rPr>
          <w:rFonts w:hint="eastAsia"/>
        </w:rPr>
        <w:t>2020</w:t>
      </w:r>
      <w:r>
        <w:rPr>
          <w:rFonts w:hint="eastAsia"/>
        </w:rPr>
        <w:t>年</w:t>
      </w:r>
      <w:r>
        <w:rPr>
          <w:rFonts w:hint="eastAsia"/>
        </w:rPr>
        <w:t>4</w:t>
      </w:r>
      <w:r>
        <w:rPr>
          <w:rFonts w:hint="eastAsia"/>
        </w:rPr>
        <w:t>月，国家发改委明确了“新基建”建设范畴。信息基础设施、融合基础设施、创新基础设施</w:t>
      </w:r>
      <w:r>
        <w:rPr>
          <w:rFonts w:hint="eastAsia"/>
        </w:rPr>
        <w:t>3</w:t>
      </w:r>
      <w:r>
        <w:rPr>
          <w:rFonts w:hint="eastAsia"/>
        </w:rPr>
        <w:t>个方面被纳入新型基础设施范畴。新型基础设施是以新发展理念为引领，以技术创新为驱动，以信息网络为基础，面向</w:t>
      </w:r>
      <w:r>
        <w:rPr>
          <w:rFonts w:hint="eastAsia"/>
        </w:rPr>
        <w:lastRenderedPageBreak/>
        <w:t>高质量发展需要，提供数字转型、智能升级、融合创新等服务的基础设施体系。</w:t>
      </w:r>
    </w:p>
    <w:p w14:paraId="2B026F37" w14:textId="61FDCF44" w:rsidR="004C7178" w:rsidRPr="004C7178" w:rsidRDefault="004C7178" w:rsidP="004C7178">
      <w:pPr>
        <w:ind w:firstLine="560"/>
      </w:pPr>
      <w:r>
        <w:rPr>
          <w:shd w:val="clear" w:color="auto" w:fill="FFFFFF"/>
        </w:rPr>
        <w:t>2021</w:t>
      </w:r>
      <w:r>
        <w:rPr>
          <w:shd w:val="clear" w:color="auto" w:fill="FFFFFF"/>
        </w:rPr>
        <w:t>年</w:t>
      </w:r>
      <w:r>
        <w:rPr>
          <w:shd w:val="clear" w:color="auto" w:fill="FFFFFF"/>
        </w:rPr>
        <w:t>3</w:t>
      </w:r>
      <w:r>
        <w:rPr>
          <w:shd w:val="clear" w:color="auto" w:fill="FFFFFF"/>
        </w:rPr>
        <w:t>月</w:t>
      </w:r>
      <w:r>
        <w:rPr>
          <w:shd w:val="clear" w:color="auto" w:fill="FFFFFF"/>
        </w:rPr>
        <w:t>9</w:t>
      </w:r>
      <w:r>
        <w:rPr>
          <w:shd w:val="clear" w:color="auto" w:fill="FFFFFF"/>
        </w:rPr>
        <w:t>日，《信息安全技术</w:t>
      </w:r>
      <w:r>
        <w:rPr>
          <w:shd w:val="clear" w:color="auto" w:fill="FFFFFF"/>
        </w:rPr>
        <w:t xml:space="preserve"> </w:t>
      </w:r>
      <w:r>
        <w:rPr>
          <w:shd w:val="clear" w:color="auto" w:fill="FFFFFF"/>
        </w:rPr>
        <w:t>信息系统密码应用基本要求》（</w:t>
      </w:r>
      <w:r>
        <w:rPr>
          <w:shd w:val="clear" w:color="auto" w:fill="FFFFFF"/>
        </w:rPr>
        <w:t>GB/T 39786-2021</w:t>
      </w:r>
      <w:r>
        <w:rPr>
          <w:shd w:val="clear" w:color="auto" w:fill="FFFFFF"/>
        </w:rPr>
        <w:t>）正式发布，并于</w:t>
      </w:r>
      <w:r>
        <w:rPr>
          <w:shd w:val="clear" w:color="auto" w:fill="FFFFFF"/>
        </w:rPr>
        <w:t>2021</w:t>
      </w:r>
      <w:r>
        <w:rPr>
          <w:shd w:val="clear" w:color="auto" w:fill="FFFFFF"/>
        </w:rPr>
        <w:t>年</w:t>
      </w:r>
      <w:r>
        <w:rPr>
          <w:shd w:val="clear" w:color="auto" w:fill="FFFFFF"/>
        </w:rPr>
        <w:t>10</w:t>
      </w:r>
      <w:r>
        <w:rPr>
          <w:shd w:val="clear" w:color="auto" w:fill="FFFFFF"/>
        </w:rPr>
        <w:t>月</w:t>
      </w:r>
      <w:r>
        <w:rPr>
          <w:shd w:val="clear" w:color="auto" w:fill="FFFFFF"/>
        </w:rPr>
        <w:t>1</w:t>
      </w:r>
      <w:r>
        <w:rPr>
          <w:shd w:val="clear" w:color="auto" w:fill="FFFFFF"/>
        </w:rPr>
        <w:t>日起实施。</w:t>
      </w:r>
      <w:r>
        <w:rPr>
          <w:shd w:val="clear" w:color="auto" w:fill="FFFFFF"/>
        </w:rPr>
        <w:t>“</w:t>
      </w:r>
      <w:r>
        <w:rPr>
          <w:shd w:val="clear" w:color="auto" w:fill="FFFFFF"/>
        </w:rPr>
        <w:t>基本要求</w:t>
      </w:r>
      <w:r>
        <w:rPr>
          <w:shd w:val="clear" w:color="auto" w:fill="FFFFFF"/>
        </w:rPr>
        <w:t>”</w:t>
      </w:r>
      <w:r>
        <w:rPr>
          <w:shd w:val="clear" w:color="auto" w:fill="FFFFFF"/>
        </w:rPr>
        <w:t>从行业标准上升为国家标准，是</w:t>
      </w:r>
      <w:r w:rsidRPr="00CA5601">
        <w:rPr>
          <w:rStyle w:val="afc"/>
          <w:rFonts w:ascii="Arial" w:hAnsi="Arial" w:cs="Arial"/>
          <w:b w:val="0"/>
          <w:color w:val="191919"/>
          <w:bdr w:val="none" w:sz="0" w:space="0" w:color="auto" w:frame="1"/>
          <w:shd w:val="clear" w:color="auto" w:fill="FFFFFF"/>
        </w:rPr>
        <w:t>商用密码应用与安全性评估工作的重要里程碑</w:t>
      </w:r>
      <w:r>
        <w:rPr>
          <w:rStyle w:val="afc"/>
          <w:rFonts w:ascii="Arial" w:hAnsi="Arial" w:cs="Arial" w:hint="eastAsia"/>
          <w:b w:val="0"/>
          <w:color w:val="191919"/>
          <w:bdr w:val="none" w:sz="0" w:space="0" w:color="auto" w:frame="1"/>
          <w:shd w:val="clear" w:color="auto" w:fill="FFFFFF"/>
        </w:rPr>
        <w:t>。</w:t>
      </w:r>
    </w:p>
    <w:p w14:paraId="2DAC2C26" w14:textId="4C3D1C9C" w:rsidR="00CD4B4B" w:rsidRDefault="00726F58" w:rsidP="00AF7125">
      <w:pPr>
        <w:pStyle w:val="2"/>
      </w:pPr>
      <w:bookmarkStart w:id="19" w:name="_Toc90975227"/>
      <w:bookmarkStart w:id="20" w:name="_Toc104913672"/>
      <w:r w:rsidRPr="00726F58">
        <w:rPr>
          <w:rFonts w:hint="eastAsia"/>
        </w:rPr>
        <w:t>国家政策法规要求</w:t>
      </w:r>
      <w:bookmarkEnd w:id="19"/>
      <w:bookmarkEnd w:id="20"/>
    </w:p>
    <w:p w14:paraId="5F7F727F" w14:textId="60BD828D" w:rsidR="00EE0E29" w:rsidRPr="00EE0E29" w:rsidRDefault="00EE0E29" w:rsidP="00EE0E29">
      <w:pPr>
        <w:ind w:firstLine="560"/>
      </w:pPr>
      <w:r>
        <w:rPr>
          <w:rFonts w:hint="eastAsia"/>
        </w:rPr>
        <w:t>法律：</w:t>
      </w:r>
    </w:p>
    <w:p w14:paraId="5781D7B1" w14:textId="48D38A9C" w:rsidR="00EE0E29" w:rsidRDefault="00EE0E29" w:rsidP="00EE0E29">
      <w:pPr>
        <w:pStyle w:val="ac"/>
        <w:numPr>
          <w:ilvl w:val="0"/>
          <w:numId w:val="1"/>
        </w:numPr>
        <w:ind w:firstLineChars="0"/>
      </w:pPr>
      <w:r>
        <w:rPr>
          <w:rFonts w:hint="eastAsia"/>
        </w:rPr>
        <w:t>《中华人民共和国网络安全法》；</w:t>
      </w:r>
    </w:p>
    <w:p w14:paraId="2B3C8D20" w14:textId="235F614E" w:rsidR="00EE0E29" w:rsidRDefault="00EE0E29" w:rsidP="00EE0E29">
      <w:pPr>
        <w:pStyle w:val="ac"/>
        <w:numPr>
          <w:ilvl w:val="0"/>
          <w:numId w:val="1"/>
        </w:numPr>
        <w:ind w:firstLineChars="0"/>
      </w:pPr>
      <w:r>
        <w:rPr>
          <w:rFonts w:hint="eastAsia"/>
        </w:rPr>
        <w:t>《中华人民共和国密码法》；</w:t>
      </w:r>
    </w:p>
    <w:p w14:paraId="4CFEC6B6" w14:textId="7E8FD7D9" w:rsidR="00EE0E29" w:rsidRDefault="00EE0E29" w:rsidP="00EE0E29">
      <w:pPr>
        <w:pStyle w:val="ac"/>
        <w:numPr>
          <w:ilvl w:val="0"/>
          <w:numId w:val="1"/>
        </w:numPr>
        <w:ind w:firstLineChars="0"/>
      </w:pPr>
      <w:r>
        <w:rPr>
          <w:rFonts w:hint="eastAsia"/>
        </w:rPr>
        <w:t>《中华人民共和国电子签名法》；</w:t>
      </w:r>
    </w:p>
    <w:p w14:paraId="651A15E6" w14:textId="4410D9BB" w:rsidR="00EE0E29" w:rsidRDefault="00EE0E29" w:rsidP="00EE0E29">
      <w:pPr>
        <w:pStyle w:val="ac"/>
        <w:numPr>
          <w:ilvl w:val="0"/>
          <w:numId w:val="1"/>
        </w:numPr>
        <w:ind w:firstLineChars="0"/>
      </w:pPr>
      <w:r>
        <w:rPr>
          <w:rFonts w:hint="eastAsia"/>
        </w:rPr>
        <w:t>《中华人民共和国数据安全法》；</w:t>
      </w:r>
    </w:p>
    <w:p w14:paraId="34C6F3F8" w14:textId="63004492" w:rsidR="00EE0E29" w:rsidRDefault="00EE0E29" w:rsidP="00EE0E29">
      <w:pPr>
        <w:pStyle w:val="ac"/>
        <w:numPr>
          <w:ilvl w:val="0"/>
          <w:numId w:val="1"/>
        </w:numPr>
        <w:ind w:firstLineChars="0"/>
      </w:pPr>
      <w:r>
        <w:rPr>
          <w:rFonts w:hint="eastAsia"/>
        </w:rPr>
        <w:t>《中华人民共和国电子商务法》；</w:t>
      </w:r>
    </w:p>
    <w:p w14:paraId="4F8A3BA6" w14:textId="74EC67E0" w:rsidR="00EE0E29" w:rsidRDefault="00EE0E29" w:rsidP="00EE0E29">
      <w:pPr>
        <w:pStyle w:val="ac"/>
        <w:numPr>
          <w:ilvl w:val="0"/>
          <w:numId w:val="1"/>
        </w:numPr>
        <w:ind w:firstLineChars="0"/>
      </w:pPr>
      <w:r>
        <w:rPr>
          <w:rFonts w:hint="eastAsia"/>
        </w:rPr>
        <w:t>《中华人民共和国个人信息保护法》；</w:t>
      </w:r>
    </w:p>
    <w:p w14:paraId="051F1EE2" w14:textId="3500E897" w:rsidR="00EE0E29" w:rsidRDefault="00EE0E29" w:rsidP="00EE0E29">
      <w:pPr>
        <w:pStyle w:val="ac"/>
        <w:numPr>
          <w:ilvl w:val="0"/>
          <w:numId w:val="1"/>
        </w:numPr>
        <w:ind w:firstLineChars="0"/>
      </w:pPr>
      <w:r>
        <w:rPr>
          <w:rFonts w:hint="eastAsia"/>
        </w:rPr>
        <w:t>《关键信息基础设施安全保护条例》；</w:t>
      </w:r>
    </w:p>
    <w:p w14:paraId="15F073D5" w14:textId="01EC7AA8" w:rsidR="00EE0E29" w:rsidRDefault="00EE0E29" w:rsidP="00EE0E29">
      <w:pPr>
        <w:pStyle w:val="ac"/>
        <w:numPr>
          <w:ilvl w:val="0"/>
          <w:numId w:val="1"/>
        </w:numPr>
        <w:ind w:firstLineChars="0"/>
      </w:pPr>
      <w:r>
        <w:rPr>
          <w:rFonts w:hint="eastAsia"/>
        </w:rPr>
        <w:t>《商用密码管理条例（中华人民共和国国务院</w:t>
      </w:r>
      <w:r>
        <w:rPr>
          <w:rFonts w:hint="eastAsia"/>
        </w:rPr>
        <w:t xml:space="preserve"> </w:t>
      </w:r>
      <w:r>
        <w:rPr>
          <w:rFonts w:hint="eastAsia"/>
        </w:rPr>
        <w:t>第</w:t>
      </w:r>
      <w:r>
        <w:rPr>
          <w:rFonts w:hint="eastAsia"/>
        </w:rPr>
        <w:t xml:space="preserve"> 273 </w:t>
      </w:r>
      <w:r>
        <w:rPr>
          <w:rFonts w:hint="eastAsia"/>
        </w:rPr>
        <w:t>号令）》</w:t>
      </w:r>
    </w:p>
    <w:p w14:paraId="682A2B50" w14:textId="1EB90B34" w:rsidR="00EE0E29" w:rsidRDefault="00EE0E29" w:rsidP="00EE0E29">
      <w:pPr>
        <w:pStyle w:val="ac"/>
        <w:ind w:left="556" w:firstLineChars="0" w:firstLine="0"/>
      </w:pPr>
      <w:r>
        <w:rPr>
          <w:rFonts w:hint="eastAsia"/>
        </w:rPr>
        <w:t>其他：</w:t>
      </w:r>
    </w:p>
    <w:p w14:paraId="4E6A4B76" w14:textId="137D454B" w:rsidR="00EE0E29" w:rsidRDefault="00EE0E29" w:rsidP="00EE0E29">
      <w:pPr>
        <w:numPr>
          <w:ilvl w:val="0"/>
          <w:numId w:val="47"/>
        </w:numPr>
        <w:ind w:firstLineChars="0"/>
      </w:pPr>
      <w:r>
        <w:rPr>
          <w:rFonts w:hint="eastAsia"/>
        </w:rPr>
        <w:t>《贯彻落实网络安全等级保护制度和关键信息基础设施安全保护制度的指导意见》</w:t>
      </w:r>
    </w:p>
    <w:p w14:paraId="5EDDDA23" w14:textId="3891E74A" w:rsidR="00EE0E29" w:rsidRDefault="00EE0E29" w:rsidP="00EE0E29">
      <w:pPr>
        <w:numPr>
          <w:ilvl w:val="0"/>
          <w:numId w:val="47"/>
        </w:numPr>
        <w:ind w:firstLineChars="0"/>
      </w:pPr>
      <w:r>
        <w:rPr>
          <w:rFonts w:hint="eastAsia"/>
        </w:rPr>
        <w:t>《政务信息系统密码应用与安全性评估工作指南》</w:t>
      </w:r>
    </w:p>
    <w:p w14:paraId="00066814" w14:textId="2CB4A7FC" w:rsidR="00EE0E29" w:rsidRDefault="00EE0E29" w:rsidP="00EE0E29">
      <w:pPr>
        <w:numPr>
          <w:ilvl w:val="0"/>
          <w:numId w:val="47"/>
        </w:numPr>
        <w:ind w:firstLineChars="0"/>
      </w:pPr>
      <w:r>
        <w:rPr>
          <w:rFonts w:hint="eastAsia"/>
        </w:rPr>
        <w:t>《金融和重要领域密码应用与创新发展工作规划（</w:t>
      </w:r>
      <w:r>
        <w:rPr>
          <w:rFonts w:hint="eastAsia"/>
        </w:rPr>
        <w:t>2018-2022</w:t>
      </w:r>
      <w:r>
        <w:rPr>
          <w:rFonts w:hint="eastAsia"/>
        </w:rPr>
        <w:t>年）》</w:t>
      </w:r>
    </w:p>
    <w:p w14:paraId="10D3884E" w14:textId="79D99129" w:rsidR="00EE0E29" w:rsidRDefault="00EE0E29" w:rsidP="00EE0E29">
      <w:pPr>
        <w:numPr>
          <w:ilvl w:val="0"/>
          <w:numId w:val="47"/>
        </w:numPr>
        <w:ind w:firstLineChars="0"/>
      </w:pPr>
      <w:r>
        <w:rPr>
          <w:rFonts w:hint="eastAsia"/>
        </w:rPr>
        <w:t>《关于促进网络安全产业发展的指导意见（征求意见稿）》</w:t>
      </w:r>
    </w:p>
    <w:p w14:paraId="1E20E54B" w14:textId="4750BC85" w:rsidR="00EE0E29" w:rsidRDefault="00EE0E29" w:rsidP="00EE0E29">
      <w:pPr>
        <w:numPr>
          <w:ilvl w:val="0"/>
          <w:numId w:val="47"/>
        </w:numPr>
        <w:ind w:firstLineChars="0"/>
      </w:pPr>
      <w:r>
        <w:rPr>
          <w:rFonts w:hint="eastAsia"/>
        </w:rPr>
        <w:t>《十部门关于印发加强工业互联网安全工作的指导意见的通知》</w:t>
      </w:r>
    </w:p>
    <w:p w14:paraId="6F091DEB" w14:textId="7F13001D" w:rsidR="00EE0E29" w:rsidRDefault="00EE0E29" w:rsidP="00EE0E29">
      <w:pPr>
        <w:numPr>
          <w:ilvl w:val="0"/>
          <w:numId w:val="47"/>
        </w:numPr>
        <w:ind w:firstLineChars="0"/>
      </w:pPr>
      <w:r>
        <w:rPr>
          <w:rFonts w:hint="eastAsia"/>
        </w:rPr>
        <w:t>《关于加强电力行业网络安全工作的指导意见》</w:t>
      </w:r>
    </w:p>
    <w:p w14:paraId="4BCDA66C" w14:textId="638C28AA" w:rsidR="00EE0E29" w:rsidRDefault="00EE0E29" w:rsidP="00EE0E29">
      <w:pPr>
        <w:numPr>
          <w:ilvl w:val="0"/>
          <w:numId w:val="47"/>
        </w:numPr>
        <w:ind w:firstLineChars="0"/>
      </w:pPr>
      <w:r>
        <w:rPr>
          <w:rFonts w:hint="eastAsia"/>
        </w:rPr>
        <w:t>《工业互联网发展行动计划（</w:t>
      </w:r>
      <w:r>
        <w:rPr>
          <w:rFonts w:hint="eastAsia"/>
        </w:rPr>
        <w:t>2018-2020</w:t>
      </w:r>
      <w:r>
        <w:rPr>
          <w:rFonts w:hint="eastAsia"/>
        </w:rPr>
        <w:t>年）》</w:t>
      </w:r>
    </w:p>
    <w:p w14:paraId="2B76665C" w14:textId="75DD6562" w:rsidR="00EE0E29" w:rsidRDefault="00EE0E29" w:rsidP="00EE0E29">
      <w:pPr>
        <w:numPr>
          <w:ilvl w:val="0"/>
          <w:numId w:val="47"/>
        </w:numPr>
        <w:ind w:firstLineChars="0"/>
      </w:pPr>
      <w:r>
        <w:rPr>
          <w:rFonts w:hint="eastAsia"/>
        </w:rPr>
        <w:t>《关于推动资本市场服务网络强国建设的指导意见》</w:t>
      </w:r>
    </w:p>
    <w:p w14:paraId="7841AB30" w14:textId="1B27DF5F" w:rsidR="00EE0E29" w:rsidRDefault="00EE0E29" w:rsidP="00EE0E29">
      <w:pPr>
        <w:numPr>
          <w:ilvl w:val="0"/>
          <w:numId w:val="47"/>
        </w:numPr>
        <w:ind w:firstLineChars="0"/>
      </w:pPr>
      <w:r>
        <w:rPr>
          <w:rFonts w:hint="eastAsia"/>
        </w:rPr>
        <w:lastRenderedPageBreak/>
        <w:t>《公共互联网网络安全威胁监测与处置办法》</w:t>
      </w:r>
    </w:p>
    <w:p w14:paraId="7D9BFD35" w14:textId="33E9C0AA" w:rsidR="00CD4B4B" w:rsidRDefault="00EE0E29" w:rsidP="00EE0E29">
      <w:pPr>
        <w:numPr>
          <w:ilvl w:val="0"/>
          <w:numId w:val="47"/>
        </w:numPr>
        <w:ind w:firstLineChars="0"/>
      </w:pPr>
      <w:r>
        <w:rPr>
          <w:rFonts w:hint="eastAsia"/>
        </w:rPr>
        <w:t>《国家网络安全事件应急预案》</w:t>
      </w:r>
      <w:r w:rsidR="00AB438B">
        <w:rPr>
          <w:rFonts w:hint="eastAsia"/>
        </w:rPr>
        <w:t>【</w:t>
      </w:r>
      <w:r w:rsidR="00AB438B">
        <w:rPr>
          <w:rFonts w:hint="eastAsia"/>
        </w:rPr>
        <w:t>2020</w:t>
      </w:r>
      <w:r w:rsidR="00AB438B">
        <w:rPr>
          <w:rFonts w:hint="eastAsia"/>
        </w:rPr>
        <w:t>】</w:t>
      </w:r>
      <w:r w:rsidR="00AB438B">
        <w:rPr>
          <w:rFonts w:hint="eastAsia"/>
        </w:rPr>
        <w:t>119</w:t>
      </w:r>
      <w:r w:rsidR="00AB438B">
        <w:rPr>
          <w:rFonts w:hint="eastAsia"/>
        </w:rPr>
        <w:t>号</w:t>
      </w:r>
      <w:r w:rsidR="00E279A6" w:rsidRPr="00E279A6">
        <w:rPr>
          <w:rFonts w:hint="eastAsia"/>
        </w:rPr>
        <w:t>；</w:t>
      </w:r>
    </w:p>
    <w:p w14:paraId="16B1CFA2" w14:textId="7EDDB8E7" w:rsidR="00CD4B4B" w:rsidRDefault="008C279F" w:rsidP="00AF7125">
      <w:pPr>
        <w:pStyle w:val="2"/>
      </w:pPr>
      <w:bookmarkStart w:id="21" w:name="_Toc90975228"/>
      <w:bookmarkStart w:id="22" w:name="_Toc104913673"/>
      <w:r>
        <w:rPr>
          <w:rFonts w:hint="eastAsia"/>
        </w:rPr>
        <w:t>系统</w:t>
      </w:r>
      <w:r w:rsidRPr="00A81EAC">
        <w:rPr>
          <w:rFonts w:hint="eastAsia"/>
        </w:rPr>
        <w:t>密码应用现状</w:t>
      </w:r>
      <w:bookmarkEnd w:id="21"/>
      <w:bookmarkEnd w:id="22"/>
    </w:p>
    <w:p w14:paraId="3B7273CB" w14:textId="622C415F" w:rsidR="00E27C78" w:rsidRDefault="00E27C78" w:rsidP="00E27C78">
      <w:pPr>
        <w:ind w:firstLine="560"/>
      </w:pPr>
      <w:r>
        <w:rPr>
          <w:rFonts w:hint="eastAsia"/>
        </w:rPr>
        <w:t>如何合规、正确、有效使用商用密码，充分发挥商用密码在保障网络安全的核心技术和基础支撑作用，关乎国家大局、关乎网络空间安全、关乎用户隐私，然而当前密码安全形势严峻，商用密码应用现状不容乐观，主要存在密码应用不广泛、密码应用不规范和密码应用不安全等问题。</w:t>
      </w:r>
    </w:p>
    <w:p w14:paraId="30D100F9" w14:textId="2C806B04" w:rsidR="00E27C78" w:rsidRDefault="00FC6BED" w:rsidP="00E27C78">
      <w:pPr>
        <w:ind w:firstLine="560"/>
      </w:pPr>
      <w:r>
        <w:t>{{sysname}}</w:t>
      </w:r>
      <w:r w:rsidR="00E27C78">
        <w:rPr>
          <w:rFonts w:hint="eastAsia"/>
        </w:rPr>
        <w:t>系统密码应用建设充分考虑建立健全网络和信息系统密码保障体系的必要性，完善密码基础设施，提升密码适用管理水平，推进密码在重要领域系统身份认证、安全隔离、信息加密、信息数据保护等方面的应用，实现密码应用安全工作全面展开迫在眉睫。</w:t>
      </w:r>
    </w:p>
    <w:p w14:paraId="00F83451" w14:textId="68EBDF98" w:rsidR="00CD4B4B" w:rsidRDefault="00E27C78" w:rsidP="00E27C78">
      <w:pPr>
        <w:ind w:firstLine="560"/>
      </w:pPr>
      <w:r>
        <w:rPr>
          <w:rFonts w:hint="eastAsia"/>
        </w:rPr>
        <w:t>然而当前</w:t>
      </w:r>
      <w:r w:rsidR="00FC6BED" w:rsidRPr="00FC6BED">
        <w:t>{{sysname}}</w:t>
      </w:r>
      <w:r>
        <w:rPr>
          <w:rFonts w:hint="eastAsia"/>
        </w:rPr>
        <w:t>系统中存在广泛的安全隐患。如，系统设计初期使用账号口令实现在网络通信方面的通信实体的身份认证；且传输通道未采取数据保密性措施</w:t>
      </w:r>
      <w:r>
        <w:rPr>
          <w:rFonts w:hint="eastAsia"/>
        </w:rPr>
        <w:t>;</w:t>
      </w:r>
      <w:r>
        <w:rPr>
          <w:rFonts w:hint="eastAsia"/>
        </w:rPr>
        <w:t>设备计算安全方面仅通过账号口令登录操作系统系统进行运维管理；在应用数据方面仅使用账号口令或动态验证密码实现应用登录验证；应用数据未使用加密技术加密存储等。以上都意味着</w:t>
      </w:r>
      <w:r w:rsidR="00FC6BED" w:rsidRPr="00FC6BED">
        <w:t>{{sysname}}</w:t>
      </w:r>
      <w:r>
        <w:rPr>
          <w:rFonts w:hint="eastAsia"/>
        </w:rPr>
        <w:t>系统未涉及商用密码安全应用</w:t>
      </w:r>
      <w:r w:rsidR="00A81EAC">
        <w:rPr>
          <w:rFonts w:hint="eastAsia"/>
        </w:rPr>
        <w:t>。</w:t>
      </w:r>
    </w:p>
    <w:p w14:paraId="6E977499" w14:textId="594C3FCC" w:rsidR="00CD4B4B" w:rsidRDefault="002B7FB0" w:rsidP="00AF7125">
      <w:pPr>
        <w:pStyle w:val="2"/>
      </w:pPr>
      <w:bookmarkStart w:id="23" w:name="_Toc90975229"/>
      <w:bookmarkStart w:id="24" w:name="_Toc104913674"/>
      <w:r w:rsidRPr="002B7FB0">
        <w:rPr>
          <w:rFonts w:hint="eastAsia"/>
        </w:rPr>
        <w:t>项目</w:t>
      </w:r>
      <w:r w:rsidRPr="001A4AAE">
        <w:rPr>
          <w:rFonts w:hint="eastAsia"/>
        </w:rPr>
        <w:t>实施的必要性</w:t>
      </w:r>
      <w:bookmarkEnd w:id="23"/>
      <w:bookmarkEnd w:id="24"/>
    </w:p>
    <w:p w14:paraId="68F647A0" w14:textId="1EFA6882" w:rsidR="007F28AD" w:rsidRDefault="007F28AD" w:rsidP="007F28AD">
      <w:pPr>
        <w:ind w:firstLine="560"/>
      </w:pPr>
      <w:r>
        <w:rPr>
          <w:rFonts w:hint="eastAsia"/>
        </w:rPr>
        <w:t>为贯彻落实《密码法》关于信息系统密码应用的要求，结合《国家电子政务建设指导意见》，决定对</w:t>
      </w:r>
      <w:r w:rsidR="00FC6BED" w:rsidRPr="00FC6BED">
        <w:t>{{sysname}}</w:t>
      </w:r>
      <w:r>
        <w:rPr>
          <w:rFonts w:hint="eastAsia"/>
        </w:rPr>
        <w:t>系统进行密码应用方案设计，进一步加强重要基础设施的安全防范能力，提高运行保障水平，确保重要信息系统安全稳定运行，防止敏感信息泄露。</w:t>
      </w:r>
    </w:p>
    <w:p w14:paraId="4B26AACD" w14:textId="7B135C1E" w:rsidR="007F28AD" w:rsidRDefault="007F28AD" w:rsidP="007F28AD">
      <w:pPr>
        <w:ind w:firstLine="560"/>
      </w:pPr>
      <w:r>
        <w:rPr>
          <w:rFonts w:hint="eastAsia"/>
        </w:rPr>
        <w:t>通过对</w:t>
      </w:r>
      <w:r w:rsidR="00FC6BED" w:rsidRPr="00FC6BED">
        <w:t>{{sysname}}</w:t>
      </w:r>
      <w:r>
        <w:rPr>
          <w:rFonts w:hint="eastAsia"/>
        </w:rPr>
        <w:t>系统的现状和密码应用需求进行分析，依据</w:t>
      </w:r>
      <w:r>
        <w:rPr>
          <w:rFonts w:hint="eastAsia"/>
        </w:rPr>
        <w:t>GB/T 39786-2021</w:t>
      </w:r>
      <w:r>
        <w:rPr>
          <w:rFonts w:hint="eastAsia"/>
        </w:rPr>
        <w:t>《信息安全技术</w:t>
      </w:r>
      <w:r>
        <w:rPr>
          <w:rFonts w:hint="eastAsia"/>
        </w:rPr>
        <w:t xml:space="preserve"> </w:t>
      </w:r>
      <w:r>
        <w:rPr>
          <w:rFonts w:hint="eastAsia"/>
        </w:rPr>
        <w:t>信息系统密码应用基本要求》设计密码应用方</w:t>
      </w:r>
      <w:r>
        <w:rPr>
          <w:rFonts w:hint="eastAsia"/>
        </w:rPr>
        <w:lastRenderedPageBreak/>
        <w:t>案。</w:t>
      </w:r>
    </w:p>
    <w:p w14:paraId="257366F9" w14:textId="248F48D0" w:rsidR="007F28AD" w:rsidRDefault="007F28AD" w:rsidP="007F28AD">
      <w:pPr>
        <w:ind w:firstLine="560"/>
      </w:pPr>
      <w:r>
        <w:rPr>
          <w:rFonts w:hint="eastAsia"/>
        </w:rPr>
        <w:t>在网络安全上升到国家安全层面之后，</w:t>
      </w:r>
      <w:r w:rsidR="00FC6BED" w:rsidRPr="00FC6BED">
        <w:t>{{sysname}}</w:t>
      </w:r>
      <w:r>
        <w:rPr>
          <w:rFonts w:hint="eastAsia"/>
        </w:rPr>
        <w:t>系统安全性要求，就成为了重中之重。</w:t>
      </w:r>
      <w:r w:rsidR="00FC6BED" w:rsidRPr="00FC6BED">
        <w:t>{{sysname}}</w:t>
      </w:r>
      <w:r>
        <w:rPr>
          <w:rFonts w:hint="eastAsia"/>
        </w:rPr>
        <w:t>系统安全隐患主要分为两个层面：一是系统的安全，包括设备主机安全、中间件安全、操作系统安全、网络安全、应用安全等；二是数据的安全，在数据聚集化的趋势下，集中后的数据如何安全的存储、传输和使用也是个挑战。商用密码对于网络空间技术领域具有重要的基础性、引领性、关键性地位，特别是在数据加密、身份鉴别、访问控制、取证溯源等方面依然发挥着难以替代的重要作用。</w:t>
      </w:r>
    </w:p>
    <w:p w14:paraId="57421288" w14:textId="77777777" w:rsidR="007F28AD" w:rsidRDefault="007F28AD" w:rsidP="007F28AD">
      <w:pPr>
        <w:ind w:firstLine="560"/>
      </w:pPr>
      <w:r>
        <w:rPr>
          <w:rFonts w:hint="eastAsia"/>
        </w:rPr>
        <w:t>到目前为止，密码技术仍是保障网络与信息安全最有效、最可靠、最经济的关键核心技术。通过基于密码技术的身份鉴别、信任管理、访问控制、数据加密、可信计算、密文计算、数据脱敏等措施，可以有效解决数据产生、传输、存储、处理、分析、使用等全生命周期安全问题，解决基础网络资源、信息设施、计算分析、应用服务、网络接入等全体系安全问题。</w:t>
      </w:r>
    </w:p>
    <w:p w14:paraId="1CCDCE77" w14:textId="77777777" w:rsidR="007F28AD" w:rsidRDefault="007F28AD" w:rsidP="007F28AD">
      <w:pPr>
        <w:ind w:firstLine="560"/>
      </w:pPr>
      <w:r>
        <w:rPr>
          <w:rFonts w:hint="eastAsia"/>
        </w:rPr>
        <w:t>目前国际上通用的密码算法存在安全隐患，如</w:t>
      </w:r>
      <w:r>
        <w:rPr>
          <w:rFonts w:hint="eastAsia"/>
        </w:rPr>
        <w:t>RSA</w:t>
      </w:r>
      <w:r>
        <w:rPr>
          <w:rFonts w:hint="eastAsia"/>
        </w:rPr>
        <w:t>会被植入后门等，且使用的芯片大部分都是国外产品和技术，在我国尚未完成对这些核心技术控制的现状下，采用国产自主密码技术保障系统安全也成为必然的选择。</w:t>
      </w:r>
    </w:p>
    <w:p w14:paraId="1E7663A7" w14:textId="77777777" w:rsidR="007F28AD" w:rsidRDefault="007F28AD" w:rsidP="007F28AD">
      <w:pPr>
        <w:ind w:firstLine="560"/>
      </w:pPr>
      <w:r>
        <w:rPr>
          <w:rFonts w:hint="eastAsia"/>
        </w:rPr>
        <w:t>《中华人民共和国网络安全法》、《中华人民共和国密码法》（</w:t>
      </w:r>
      <w:r>
        <w:rPr>
          <w:rFonts w:hint="eastAsia"/>
        </w:rPr>
        <w:t>2020</w:t>
      </w:r>
      <w:r>
        <w:rPr>
          <w:rFonts w:hint="eastAsia"/>
        </w:rPr>
        <w:t>年</w:t>
      </w:r>
      <w:r>
        <w:rPr>
          <w:rFonts w:hint="eastAsia"/>
        </w:rPr>
        <w:t>1</w:t>
      </w:r>
      <w:r>
        <w:rPr>
          <w:rFonts w:hint="eastAsia"/>
        </w:rPr>
        <w:t>月</w:t>
      </w:r>
      <w:r>
        <w:rPr>
          <w:rFonts w:hint="eastAsia"/>
        </w:rPr>
        <w:t>1</w:t>
      </w:r>
      <w:r>
        <w:rPr>
          <w:rFonts w:hint="eastAsia"/>
        </w:rPr>
        <w:t>日正式施行）、《网络安全等级保护条例》的陆续颁布，及中央、地方的政策加强，进一步奠定了密码技术作为网络安全保护重要手段的地位。</w:t>
      </w:r>
    </w:p>
    <w:p w14:paraId="3ED9CEE4" w14:textId="77777777" w:rsidR="007F28AD" w:rsidRDefault="007F28AD" w:rsidP="007F28AD">
      <w:pPr>
        <w:ind w:firstLine="560"/>
      </w:pPr>
      <w:r>
        <w:rPr>
          <w:rFonts w:hint="eastAsia"/>
        </w:rPr>
        <w:t>因此，本项目的建设将切合国家网络安全政策要求，同时将有力地消除密码安全隐患，提升业务系统综合防护能力，保护国家和公共利益。</w:t>
      </w:r>
    </w:p>
    <w:p w14:paraId="44E2D6C5" w14:textId="77777777" w:rsidR="007F28AD" w:rsidRDefault="007F28AD" w:rsidP="007F28AD">
      <w:pPr>
        <w:ind w:firstLine="560"/>
      </w:pPr>
      <w:r>
        <w:rPr>
          <w:rFonts w:hint="eastAsia"/>
        </w:rPr>
        <w:t xml:space="preserve">1 </w:t>
      </w:r>
      <w:r>
        <w:rPr>
          <w:rFonts w:hint="eastAsia"/>
        </w:rPr>
        <w:t>国家网络安全战略所需</w:t>
      </w:r>
    </w:p>
    <w:p w14:paraId="4D562A84" w14:textId="77777777" w:rsidR="007F28AD" w:rsidRDefault="007F28AD" w:rsidP="007F28AD">
      <w:pPr>
        <w:ind w:firstLine="560"/>
      </w:pPr>
      <w:r>
        <w:rPr>
          <w:rFonts w:hint="eastAsia"/>
        </w:rPr>
        <w:t>中共中央办公厅</w:t>
      </w:r>
      <w:r>
        <w:rPr>
          <w:rFonts w:hint="eastAsia"/>
        </w:rPr>
        <w:t xml:space="preserve"> </w:t>
      </w:r>
      <w:r>
        <w:rPr>
          <w:rFonts w:hint="eastAsia"/>
        </w:rPr>
        <w:t>国务院办公厅下发《金融和重要领域密码应用与创新发展工作规划（</w:t>
      </w:r>
      <w:r>
        <w:rPr>
          <w:rFonts w:hint="eastAsia"/>
        </w:rPr>
        <w:t xml:space="preserve">2018-2022 </w:t>
      </w:r>
      <w:r>
        <w:rPr>
          <w:rFonts w:hint="eastAsia"/>
        </w:rPr>
        <w:t>年）》厅字【</w:t>
      </w:r>
      <w:r>
        <w:rPr>
          <w:rFonts w:hint="eastAsia"/>
        </w:rPr>
        <w:t>2018</w:t>
      </w:r>
      <w:r>
        <w:rPr>
          <w:rFonts w:hint="eastAsia"/>
        </w:rPr>
        <w:t>】</w:t>
      </w:r>
      <w:r>
        <w:rPr>
          <w:rFonts w:hint="eastAsia"/>
        </w:rPr>
        <w:t xml:space="preserve">36 </w:t>
      </w:r>
      <w:r>
        <w:rPr>
          <w:rFonts w:hint="eastAsia"/>
        </w:rPr>
        <w:t>号</w:t>
      </w:r>
      <w:r>
        <w:rPr>
          <w:rFonts w:hint="eastAsia"/>
        </w:rPr>
        <w:t xml:space="preserve"> </w:t>
      </w:r>
      <w:r>
        <w:rPr>
          <w:rFonts w:hint="eastAsia"/>
        </w:rPr>
        <w:t>明确指出：</w:t>
      </w:r>
    </w:p>
    <w:p w14:paraId="7DA9F9D1" w14:textId="77777777" w:rsidR="007F28AD" w:rsidRDefault="007F28AD" w:rsidP="007F28AD">
      <w:pPr>
        <w:ind w:firstLine="560"/>
      </w:pPr>
      <w:r>
        <w:rPr>
          <w:rFonts w:hint="eastAsia"/>
        </w:rPr>
        <w:t>【密码】是保障网络安全的核心技术和基础支撑，在维护国家安全、促进经济社会发展、保护人民群众利益中发挥着不可替代的重要作用。并部署</w:t>
      </w:r>
      <w:r>
        <w:rPr>
          <w:rFonts w:hint="eastAsia"/>
        </w:rPr>
        <w:lastRenderedPageBreak/>
        <w:t>在金融和重要领域推进密码全面应用，着力在构建自主可控信息技术体系中推进密码优先发展，构建以密码技术为核心、多种技术相互融合的新网络安全体系，建设以密码基础设施为支撑的新网络安全环境。</w:t>
      </w:r>
    </w:p>
    <w:p w14:paraId="7CE1CE65" w14:textId="77777777" w:rsidR="007F28AD" w:rsidRDefault="007F28AD" w:rsidP="007F28AD">
      <w:pPr>
        <w:ind w:firstLine="560"/>
      </w:pPr>
      <w:r>
        <w:rPr>
          <w:rFonts w:hint="eastAsia"/>
        </w:rPr>
        <w:t>全面提升密码基础支撑能力，进一步完善法规制度，促进密码产业发展，规范密码应用，加强事中事后监管，完善密码应用安全性评估审查机制，建立商用密码测评认证和分类检测体系。</w:t>
      </w:r>
    </w:p>
    <w:p w14:paraId="7DB7E21D" w14:textId="77777777" w:rsidR="007F28AD" w:rsidRDefault="007F28AD" w:rsidP="007F28AD">
      <w:pPr>
        <w:ind w:firstLine="560"/>
      </w:pPr>
      <w:r>
        <w:rPr>
          <w:rFonts w:hint="eastAsia"/>
        </w:rPr>
        <w:t>密码应用和密码测评成为落实国家网络安全战略的重要手段</w:t>
      </w:r>
    </w:p>
    <w:p w14:paraId="126A6242" w14:textId="77777777" w:rsidR="007F28AD" w:rsidRDefault="007F28AD" w:rsidP="007F28AD">
      <w:pPr>
        <w:ind w:firstLine="560"/>
      </w:pPr>
      <w:r>
        <w:rPr>
          <w:rFonts w:hint="eastAsia"/>
        </w:rPr>
        <w:t xml:space="preserve">2 </w:t>
      </w:r>
      <w:r>
        <w:rPr>
          <w:rFonts w:hint="eastAsia"/>
        </w:rPr>
        <w:t>技术所需</w:t>
      </w:r>
    </w:p>
    <w:p w14:paraId="16482ADD" w14:textId="77777777" w:rsidR="007F28AD" w:rsidRDefault="007F28AD" w:rsidP="007F28AD">
      <w:pPr>
        <w:ind w:firstLine="560"/>
      </w:pPr>
      <w:r>
        <w:rPr>
          <w:rFonts w:hint="eastAsia"/>
        </w:rPr>
        <w:t>关键技术受制于人：中兴事件、华为事件，充分暴露出我国的网络技术及其他信息安全领域的技术受制于人。</w:t>
      </w:r>
    </w:p>
    <w:p w14:paraId="69A10C31" w14:textId="77777777" w:rsidR="007F28AD" w:rsidRDefault="007F28AD" w:rsidP="007F28AD">
      <w:pPr>
        <w:ind w:firstLine="560"/>
      </w:pPr>
      <w:r>
        <w:rPr>
          <w:rFonts w:hint="eastAsia"/>
        </w:rPr>
        <w:t>密码技术不可控：密码技术作为网络安全的基础性核心技术，是信息保护和网络信任体系建设的基础，是保障网络空间安全的关键技术。但前期通用的国际密码算法频繁被爆出漏洞。</w:t>
      </w:r>
    </w:p>
    <w:p w14:paraId="625D9E92" w14:textId="77777777" w:rsidR="007F28AD" w:rsidRDefault="007F28AD" w:rsidP="007F28AD">
      <w:pPr>
        <w:ind w:firstLine="560"/>
      </w:pPr>
      <w:r>
        <w:rPr>
          <w:rFonts w:hint="eastAsia"/>
        </w:rPr>
        <w:t>建设自主可控、安全领先、整体合规的密码体系迫在眉睫。</w:t>
      </w:r>
    </w:p>
    <w:p w14:paraId="3C994106" w14:textId="77777777" w:rsidR="007F28AD" w:rsidRDefault="007F28AD" w:rsidP="007F28AD">
      <w:pPr>
        <w:ind w:firstLine="560"/>
      </w:pPr>
      <w:r>
        <w:rPr>
          <w:rFonts w:hint="eastAsia"/>
        </w:rPr>
        <w:t xml:space="preserve">3 </w:t>
      </w:r>
      <w:r>
        <w:rPr>
          <w:rFonts w:hint="eastAsia"/>
        </w:rPr>
        <w:t>法治所需</w:t>
      </w:r>
    </w:p>
    <w:p w14:paraId="5E6051EE" w14:textId="77777777" w:rsidR="007F28AD" w:rsidRDefault="007F28AD" w:rsidP="007F28AD">
      <w:pPr>
        <w:ind w:firstLine="560"/>
      </w:pPr>
      <w:r>
        <w:rPr>
          <w:rFonts w:hint="eastAsia"/>
        </w:rPr>
        <w:t>我国社会全面进入法治社会，各行各业都需在法治框架下进行工作开展，信息化行业也不例外，《中华人民共和国网络安全法》就是现行信息化建设特别是网络安全工作的法律基础。在此基础上诸如《电子商务法》、《数据安全法》、《个人信息保护法》、《电子签名法》、《密码法》、《网络安全等级保护条例》等相关法律都在颁布、修订或制订中。</w:t>
      </w:r>
    </w:p>
    <w:p w14:paraId="3033EDA1" w14:textId="77777777" w:rsidR="007F28AD" w:rsidRDefault="007F28AD" w:rsidP="007F28AD">
      <w:pPr>
        <w:ind w:firstLine="560"/>
      </w:pPr>
      <w:r>
        <w:rPr>
          <w:rFonts w:hint="eastAsia"/>
        </w:rPr>
        <w:t>其中所有的法律或条例都明确要求要采用密码对系统、环境、数据等进行安全保护。</w:t>
      </w:r>
    </w:p>
    <w:p w14:paraId="53300EFB" w14:textId="77777777" w:rsidR="007F28AD" w:rsidRDefault="007F28AD" w:rsidP="007F28AD">
      <w:pPr>
        <w:ind w:firstLine="560"/>
      </w:pPr>
      <w:r>
        <w:rPr>
          <w:rFonts w:hint="eastAsia"/>
        </w:rPr>
        <w:t>《密码法》明确指出：</w:t>
      </w:r>
    </w:p>
    <w:p w14:paraId="75BB96AF" w14:textId="77777777" w:rsidR="007F28AD" w:rsidRDefault="007F28AD" w:rsidP="007F28AD">
      <w:pPr>
        <w:ind w:firstLine="560"/>
      </w:pPr>
      <w:r>
        <w:rPr>
          <w:rFonts w:hint="eastAsia"/>
        </w:rPr>
        <w:t>【国家推进密码检测认证体系建设，制定密码检测、认证规则。密码检测、认证机构应当依法取得相关资质，并依照法律、法规的规定和密码检测、认证规则开展密码检测、认证。</w:t>
      </w:r>
    </w:p>
    <w:p w14:paraId="3890C02B" w14:textId="77777777" w:rsidR="007F28AD" w:rsidRDefault="007F28AD" w:rsidP="007F28AD">
      <w:pPr>
        <w:ind w:firstLine="560"/>
      </w:pPr>
      <w:r>
        <w:rPr>
          <w:rFonts w:hint="eastAsia"/>
        </w:rPr>
        <w:lastRenderedPageBreak/>
        <w:t>国家对关键信息基础设施的密码应用安全性进行分类分级评估，按照国家安全审查的要求对影响或者可能影响国家安全的密码产品、密码相关服务和密码保障系统进行安全审查。】</w:t>
      </w:r>
    </w:p>
    <w:p w14:paraId="2429108F" w14:textId="77777777" w:rsidR="007F28AD" w:rsidRDefault="007F28AD" w:rsidP="007F28AD">
      <w:pPr>
        <w:ind w:firstLine="560"/>
      </w:pPr>
      <w:r>
        <w:rPr>
          <w:rFonts w:hint="eastAsia"/>
        </w:rPr>
        <w:t>《网络安全等级保护条例》对于密码更是做了详实的要求说明，密码要求涉及【物理环境、通信网络、区域边界、计算环境、管理中心、管理制度、管理机构、管理人员、建设管理、运维管理】十个方面，达到全覆盖。同时对【云计算、移动互联网、物联网、工业控制系统】这样新型的应用形式给出了密码应用要求。同时特别强调【在可能涉及法律责任认定的应用中，应采用密码技术提供数据原发证据和数据接收证据，实现数据原发行为的抗抵赖和数据接收行为的抗抵赖】。</w:t>
      </w:r>
    </w:p>
    <w:p w14:paraId="566CF6BE" w14:textId="77777777" w:rsidR="007F28AD" w:rsidRDefault="007F28AD" w:rsidP="007F28AD">
      <w:pPr>
        <w:ind w:firstLine="560"/>
      </w:pPr>
      <w:r>
        <w:rPr>
          <w:rFonts w:hint="eastAsia"/>
        </w:rPr>
        <w:t>密码应用和密码测评是落实《网络安全法》，践行依法治网重要保障</w:t>
      </w:r>
    </w:p>
    <w:p w14:paraId="2D42CB17" w14:textId="77777777" w:rsidR="007F28AD" w:rsidRDefault="007F28AD" w:rsidP="007F28AD">
      <w:pPr>
        <w:ind w:firstLine="560"/>
      </w:pPr>
      <w:r>
        <w:rPr>
          <w:rFonts w:hint="eastAsia"/>
        </w:rPr>
        <w:t xml:space="preserve">4 </w:t>
      </w:r>
      <w:r>
        <w:rPr>
          <w:rFonts w:hint="eastAsia"/>
        </w:rPr>
        <w:t>业务所需</w:t>
      </w:r>
    </w:p>
    <w:p w14:paraId="7675F2B1" w14:textId="77777777" w:rsidR="007F28AD" w:rsidRDefault="007F28AD" w:rsidP="007F28AD">
      <w:pPr>
        <w:ind w:firstLine="560"/>
      </w:pPr>
      <w:r>
        <w:rPr>
          <w:rFonts w:hint="eastAsia"/>
        </w:rPr>
        <w:t>业务在安全技术层面重点涉及保密、完整、可靠，在体系层面涉及认证、授权、责任认定，在结果层面涉及真实、关联、合法，而这三个层面的实现保障手段非密码技术莫属，而密码评测又是确实保障密码技术在落实“三三原则”时是否达到合规、正确、有效的直接可行方法（有明确的标准和规范）。</w:t>
      </w:r>
    </w:p>
    <w:p w14:paraId="25EC5921" w14:textId="77777777" w:rsidR="007F28AD" w:rsidRDefault="007F28AD" w:rsidP="007F28AD">
      <w:pPr>
        <w:ind w:firstLine="560"/>
      </w:pPr>
      <w:r>
        <w:rPr>
          <w:rFonts w:hint="eastAsia"/>
        </w:rPr>
        <w:t>政务：</w:t>
      </w:r>
    </w:p>
    <w:p w14:paraId="7723FEF5" w14:textId="77777777" w:rsidR="007F28AD" w:rsidRDefault="007F28AD" w:rsidP="007F28AD">
      <w:pPr>
        <w:ind w:firstLine="560"/>
      </w:pPr>
      <w:r>
        <w:rPr>
          <w:rFonts w:hint="eastAsia"/>
        </w:rPr>
        <w:t>《密码法》的颁布实施，从法律层面为开展商用密码应用提供了根本遵循，《国家政务信息化项目建设管理办法》的颁布实施，进一步促进了商用密码的全面应用。为贯彻落实《密码法》关于信息系统密码应用的要求，结合《国家电子政务建设指导意见》，决定对已经建成的政务系统进行密码应用改造。</w:t>
      </w:r>
    </w:p>
    <w:p w14:paraId="3AF8F125" w14:textId="77777777" w:rsidR="007F28AD" w:rsidRDefault="007F28AD" w:rsidP="007F28AD">
      <w:pPr>
        <w:ind w:firstLine="560"/>
      </w:pPr>
      <w:r>
        <w:rPr>
          <w:rFonts w:hint="eastAsia"/>
        </w:rPr>
        <w:t>密码保障业务安全、密码评测保障密码体系完善，二者有机协同，才能建立完善的网络安全环境</w:t>
      </w:r>
    </w:p>
    <w:p w14:paraId="7B47E0E5" w14:textId="77777777" w:rsidR="007F28AD" w:rsidRDefault="007F28AD" w:rsidP="007F28AD">
      <w:pPr>
        <w:ind w:firstLine="560"/>
      </w:pPr>
      <w:r>
        <w:rPr>
          <w:rFonts w:hint="eastAsia"/>
        </w:rPr>
        <w:t xml:space="preserve">5 </w:t>
      </w:r>
      <w:r>
        <w:rPr>
          <w:rFonts w:hint="eastAsia"/>
        </w:rPr>
        <w:t>信创所需（可选）</w:t>
      </w:r>
    </w:p>
    <w:p w14:paraId="0F8BA3D6" w14:textId="77777777" w:rsidR="007F28AD" w:rsidRDefault="007F28AD" w:rsidP="007F28AD">
      <w:pPr>
        <w:ind w:firstLine="560"/>
      </w:pPr>
      <w:r>
        <w:rPr>
          <w:rFonts w:hint="eastAsia"/>
        </w:rPr>
        <w:t>我国“新基建”进程不断提速，因其深度依赖网络空间，促使网络安全</w:t>
      </w:r>
      <w:r>
        <w:rPr>
          <w:rFonts w:hint="eastAsia"/>
        </w:rPr>
        <w:lastRenderedPageBreak/>
        <w:t>成为“新基建”有序开展的关键环节。密码作为网络安全的核心技术和基础支撑，随之成为“新基建”底层信息安全的重要发展方向。</w:t>
      </w:r>
    </w:p>
    <w:p w14:paraId="081247B6" w14:textId="760C0D82" w:rsidR="007F28AD" w:rsidRDefault="007F28AD" w:rsidP="00FC6BED">
      <w:pPr>
        <w:ind w:firstLine="560"/>
        <w:rPr>
          <w:rFonts w:hint="eastAsia"/>
        </w:rPr>
      </w:pPr>
      <w:r>
        <w:rPr>
          <w:rFonts w:hint="eastAsia"/>
        </w:rPr>
        <w:t>2019</w:t>
      </w:r>
      <w:r>
        <w:rPr>
          <w:rFonts w:hint="eastAsia"/>
        </w:rPr>
        <w:t>年以来，为摆脱对国外密码技术和产品的过度依赖，实现金融领域信息安全核心产品及系统的自主可控，我国已在金融行业逐步推进国密算法升级改造工作。</w:t>
      </w:r>
      <w:r>
        <w:rPr>
          <w:rFonts w:hint="eastAsia"/>
        </w:rPr>
        <w:t>2020</w:t>
      </w:r>
      <w:r>
        <w:rPr>
          <w:rFonts w:hint="eastAsia"/>
        </w:rPr>
        <w:t>年</w:t>
      </w:r>
      <w:r>
        <w:rPr>
          <w:rFonts w:hint="eastAsia"/>
        </w:rPr>
        <w:t>1</w:t>
      </w:r>
      <w:r>
        <w:rPr>
          <w:rFonts w:hint="eastAsia"/>
        </w:rPr>
        <w:t>月，《中华人民共和国密码法》正式施行，要求银行、证券、基金、银联、第三方支付等金融机构使用商用密码对关键信息基础设施进行保护。在金融行业“新基建”如火如荼开展的同时，如何为信息基础设施筑起一道数据安全的铜墙铁壁，成为银行关注重点。</w:t>
      </w:r>
    </w:p>
    <w:p w14:paraId="24BA5880" w14:textId="008B1E3B" w:rsidR="00FC6BED" w:rsidRPr="00FC6BED" w:rsidRDefault="007F28AD" w:rsidP="00FC6BED">
      <w:pPr>
        <w:ind w:firstLine="560"/>
        <w:rPr>
          <w:rFonts w:hint="eastAsia"/>
        </w:rPr>
      </w:pPr>
      <w:r>
        <w:rPr>
          <w:rFonts w:hint="eastAsia"/>
        </w:rPr>
        <w:t>总之：密码体系是网络安全环境的基础，密码评测是密码体系建设优良重要的考量，密码应用与密码评测工作同为网络安全环境建设的重要部分，意义重大。</w:t>
      </w:r>
    </w:p>
    <w:sectPr w:rsidR="00FC6BED" w:rsidRPr="00FC6BED" w:rsidSect="00F315C9">
      <w:headerReference w:type="default" r:id="rId16"/>
      <w:footerReference w:type="default" r:id="rId17"/>
      <w:pgSz w:w="11906" w:h="16838" w:code="9"/>
      <w:pgMar w:top="1418" w:right="1418" w:bottom="1418" w:left="1418" w:header="851" w:footer="851"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1808B7" w14:textId="77777777" w:rsidR="008A787F" w:rsidRDefault="008A787F" w:rsidP="002F734A">
      <w:pPr>
        <w:ind w:firstLine="560"/>
      </w:pPr>
      <w:r>
        <w:separator/>
      </w:r>
    </w:p>
    <w:p w14:paraId="351314D8" w14:textId="77777777" w:rsidR="008A787F" w:rsidRDefault="008A787F">
      <w:pPr>
        <w:ind w:firstLine="560"/>
      </w:pPr>
    </w:p>
  </w:endnote>
  <w:endnote w:type="continuationSeparator" w:id="0">
    <w:p w14:paraId="5EBFE011" w14:textId="77777777" w:rsidR="008A787F" w:rsidRDefault="008A787F" w:rsidP="002F734A">
      <w:pPr>
        <w:ind w:firstLine="560"/>
      </w:pPr>
      <w:r>
        <w:continuationSeparator/>
      </w:r>
    </w:p>
    <w:p w14:paraId="0203D6BA" w14:textId="77777777" w:rsidR="008A787F" w:rsidRDefault="008A787F">
      <w:pPr>
        <w:ind w:firstLine="5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altName w:val="方正仿宋_GBK"/>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97466" w14:textId="77777777" w:rsidR="00E853BE" w:rsidRDefault="00E853BE">
    <w:pPr>
      <w:ind w:firstLine="560"/>
    </w:pPr>
  </w:p>
  <w:p w14:paraId="070D707A" w14:textId="77777777" w:rsidR="00FD1DA1" w:rsidRDefault="00FD1DA1">
    <w:pPr>
      <w:ind w:firstLine="5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67982" w14:textId="2C0EA1CC" w:rsidR="00E853BE" w:rsidRPr="00DB1EE3" w:rsidRDefault="00E853BE" w:rsidP="00911272">
    <w:pPr>
      <w:pStyle w:val="af3"/>
    </w:pPr>
  </w:p>
  <w:p w14:paraId="3DCF5165" w14:textId="77777777" w:rsidR="00FD1DA1" w:rsidRDefault="00FD1DA1">
    <w:pPr>
      <w:ind w:firstLine="5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D8EF1" w14:textId="77777777" w:rsidR="00E853BE" w:rsidRDefault="00E853BE">
    <w:pPr>
      <w:ind w:firstLine="560"/>
    </w:pPr>
  </w:p>
  <w:p w14:paraId="339762F8" w14:textId="77777777" w:rsidR="00FD1DA1" w:rsidRDefault="00FD1DA1">
    <w:pPr>
      <w:ind w:firstLine="5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4C7E9" w14:textId="77777777" w:rsidR="00E853BE" w:rsidRPr="00DB1EE3" w:rsidRDefault="00E853BE" w:rsidP="00911272">
    <w:pPr>
      <w:pStyle w:val="af3"/>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ED052" w14:textId="77777777" w:rsidR="00E853BE" w:rsidRPr="00DB1EE3" w:rsidRDefault="00E853BE" w:rsidP="00911272">
    <w:pPr>
      <w:pStyle w:val="af3"/>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4353391"/>
      <w:docPartObj>
        <w:docPartGallery w:val="Page Numbers (Bottom of Page)"/>
        <w:docPartUnique/>
      </w:docPartObj>
    </w:sdtPr>
    <w:sdtEndPr/>
    <w:sdtContent>
      <w:p w14:paraId="58175387" w14:textId="1FFF7BC1" w:rsidR="00E853BE" w:rsidRPr="00911272" w:rsidRDefault="00E853BE" w:rsidP="00911272">
        <w:pPr>
          <w:pStyle w:val="af3"/>
        </w:pPr>
        <w:r w:rsidRPr="00911272">
          <w:t xml:space="preserve">- </w:t>
        </w:r>
        <w:r w:rsidRPr="00911272">
          <w:fldChar w:fldCharType="begin"/>
        </w:r>
        <w:r w:rsidRPr="00911272">
          <w:instrText>PAGE   \* MERGEFORMAT</w:instrText>
        </w:r>
        <w:r w:rsidRPr="00911272">
          <w:fldChar w:fldCharType="separate"/>
        </w:r>
        <w:r w:rsidR="00FC6BED">
          <w:rPr>
            <w:noProof/>
          </w:rPr>
          <w:t>11</w:t>
        </w:r>
        <w:r w:rsidRPr="00911272">
          <w:fldChar w:fldCharType="end"/>
        </w:r>
        <w:r w:rsidRPr="00911272">
          <w:t xml:space="preserve"> -</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8944A7" w14:textId="77777777" w:rsidR="008A787F" w:rsidRDefault="008A787F" w:rsidP="002F734A">
      <w:pPr>
        <w:ind w:firstLine="560"/>
      </w:pPr>
      <w:r>
        <w:separator/>
      </w:r>
    </w:p>
    <w:p w14:paraId="751BB22D" w14:textId="77777777" w:rsidR="008A787F" w:rsidRDefault="008A787F">
      <w:pPr>
        <w:ind w:firstLine="560"/>
      </w:pPr>
    </w:p>
  </w:footnote>
  <w:footnote w:type="continuationSeparator" w:id="0">
    <w:p w14:paraId="1109EDCD" w14:textId="77777777" w:rsidR="008A787F" w:rsidRDefault="008A787F" w:rsidP="002F734A">
      <w:pPr>
        <w:ind w:firstLine="560"/>
      </w:pPr>
      <w:r>
        <w:continuationSeparator/>
      </w:r>
    </w:p>
    <w:p w14:paraId="44F4822D" w14:textId="77777777" w:rsidR="008A787F" w:rsidRDefault="008A787F">
      <w:pPr>
        <w:ind w:firstLine="56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F0211" w14:textId="77777777" w:rsidR="00E853BE" w:rsidRDefault="00E853BE">
    <w:pPr>
      <w:ind w:firstLine="560"/>
    </w:pPr>
  </w:p>
  <w:p w14:paraId="3631E610" w14:textId="77777777" w:rsidR="00FD1DA1" w:rsidRDefault="00FD1DA1">
    <w:pPr>
      <w:ind w:firstLine="5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846C9" w14:textId="77777777" w:rsidR="00FD1DA1" w:rsidRPr="00156E37" w:rsidRDefault="00FD1DA1" w:rsidP="00631230">
    <w:pPr>
      <w:pStyle w:val="a8"/>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1156D" w14:textId="77777777" w:rsidR="00E853BE" w:rsidRDefault="00E853BE">
    <w:pPr>
      <w:ind w:firstLine="560"/>
    </w:pPr>
  </w:p>
  <w:p w14:paraId="40DD3B71" w14:textId="77777777" w:rsidR="00FD1DA1" w:rsidRDefault="00FD1DA1">
    <w:pPr>
      <w:ind w:firstLine="5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8ACE5" w14:textId="77777777" w:rsidR="00E853BE" w:rsidRPr="00156E37" w:rsidRDefault="00E853BE" w:rsidP="00837F45">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3751"/>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 w15:restartNumberingAfterBreak="0">
    <w:nsid w:val="095F456B"/>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 w15:restartNumberingAfterBreak="0">
    <w:nsid w:val="0BD05A9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 w15:restartNumberingAfterBreak="0">
    <w:nsid w:val="0DF651E0"/>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 w15:restartNumberingAfterBreak="0">
    <w:nsid w:val="11F16C79"/>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5" w15:restartNumberingAfterBreak="0">
    <w:nsid w:val="134504AA"/>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6" w15:restartNumberingAfterBreak="0">
    <w:nsid w:val="13E60E62"/>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7" w15:restartNumberingAfterBreak="0">
    <w:nsid w:val="15756543"/>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8" w15:restartNumberingAfterBreak="0">
    <w:nsid w:val="1D0C14EF"/>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9" w15:restartNumberingAfterBreak="0">
    <w:nsid w:val="1E7472B2"/>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0" w15:restartNumberingAfterBreak="0">
    <w:nsid w:val="1FBF12CF"/>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1" w15:restartNumberingAfterBreak="0">
    <w:nsid w:val="21585D21"/>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2" w15:restartNumberingAfterBreak="0">
    <w:nsid w:val="228C0237"/>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3" w15:restartNumberingAfterBreak="0">
    <w:nsid w:val="2297397A"/>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4" w15:restartNumberingAfterBreak="0">
    <w:nsid w:val="28021E1B"/>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5" w15:restartNumberingAfterBreak="0">
    <w:nsid w:val="294E5F7F"/>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6" w15:restartNumberingAfterBreak="0">
    <w:nsid w:val="29584740"/>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7" w15:restartNumberingAfterBreak="0">
    <w:nsid w:val="2C7C5D98"/>
    <w:multiLevelType w:val="multilevel"/>
    <w:tmpl w:val="E2A8D3F0"/>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8" w15:restartNumberingAfterBreak="0">
    <w:nsid w:val="2E703051"/>
    <w:multiLevelType w:val="hybridMultilevel"/>
    <w:tmpl w:val="C2664240"/>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9" w15:restartNumberingAfterBreak="0">
    <w:nsid w:val="30E2096B"/>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0" w15:restartNumberingAfterBreak="0">
    <w:nsid w:val="31BC4375"/>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1" w15:restartNumberingAfterBreak="0">
    <w:nsid w:val="32EA6686"/>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2" w15:restartNumberingAfterBreak="0">
    <w:nsid w:val="34A90760"/>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3" w15:restartNumberingAfterBreak="0">
    <w:nsid w:val="35E31211"/>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4" w15:restartNumberingAfterBreak="0">
    <w:nsid w:val="361D38F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5" w15:restartNumberingAfterBreak="0">
    <w:nsid w:val="37AA4387"/>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6" w15:restartNumberingAfterBreak="0">
    <w:nsid w:val="3803024E"/>
    <w:multiLevelType w:val="multilevel"/>
    <w:tmpl w:val="3803024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3B0854E6"/>
    <w:multiLevelType w:val="multilevel"/>
    <w:tmpl w:val="8FFC4086"/>
    <w:lvl w:ilvl="0">
      <w:start w:val="1"/>
      <w:numFmt w:val="decimal"/>
      <w:suff w:val="space"/>
      <w:lvlText w:val="%1、"/>
      <w:lvlJc w:val="left"/>
      <w:pPr>
        <w:ind w:left="0" w:firstLine="556"/>
      </w:pPr>
      <w:rPr>
        <w:rFonts w:hint="eastAsia"/>
      </w:rPr>
    </w:lvl>
    <w:lvl w:ilvl="1">
      <w:start w:val="1"/>
      <w:numFmt w:val="decimal"/>
      <w:suff w:val="space"/>
      <w:lvlText w:val="(%2)"/>
      <w:lvlJc w:val="left"/>
      <w:pPr>
        <w:ind w:left="556" w:firstLine="556"/>
      </w:pPr>
      <w:rPr>
        <w:rFonts w:hint="eastAsia"/>
      </w:rPr>
    </w:lvl>
    <w:lvl w:ilvl="2">
      <w:start w:val="1"/>
      <w:numFmt w:val="lowerRoman"/>
      <w:lvlText w:val="%3."/>
      <w:lvlJc w:val="right"/>
      <w:pPr>
        <w:tabs>
          <w:tab w:val="num" w:pos="1530"/>
        </w:tabs>
        <w:ind w:left="1112" w:firstLine="556"/>
      </w:pPr>
      <w:rPr>
        <w:rFonts w:hint="eastAsia"/>
      </w:rPr>
    </w:lvl>
    <w:lvl w:ilvl="3">
      <w:start w:val="1"/>
      <w:numFmt w:val="decimal"/>
      <w:lvlText w:val="%4."/>
      <w:lvlJc w:val="left"/>
      <w:pPr>
        <w:tabs>
          <w:tab w:val="num" w:pos="2040"/>
        </w:tabs>
        <w:ind w:left="1668" w:firstLine="556"/>
      </w:pPr>
      <w:rPr>
        <w:rFonts w:hint="eastAsia"/>
      </w:rPr>
    </w:lvl>
    <w:lvl w:ilvl="4">
      <w:start w:val="1"/>
      <w:numFmt w:val="lowerLetter"/>
      <w:lvlText w:val="%5)"/>
      <w:lvlJc w:val="left"/>
      <w:pPr>
        <w:tabs>
          <w:tab w:val="num" w:pos="2550"/>
        </w:tabs>
        <w:ind w:left="2224" w:firstLine="556"/>
      </w:pPr>
      <w:rPr>
        <w:rFonts w:hint="eastAsia"/>
      </w:rPr>
    </w:lvl>
    <w:lvl w:ilvl="5">
      <w:start w:val="1"/>
      <w:numFmt w:val="lowerRoman"/>
      <w:lvlText w:val="%6."/>
      <w:lvlJc w:val="right"/>
      <w:pPr>
        <w:tabs>
          <w:tab w:val="num" w:pos="3060"/>
        </w:tabs>
        <w:ind w:left="2780" w:firstLine="556"/>
      </w:pPr>
      <w:rPr>
        <w:rFonts w:hint="eastAsia"/>
      </w:rPr>
    </w:lvl>
    <w:lvl w:ilvl="6">
      <w:start w:val="1"/>
      <w:numFmt w:val="decimal"/>
      <w:lvlText w:val="%7."/>
      <w:lvlJc w:val="left"/>
      <w:pPr>
        <w:tabs>
          <w:tab w:val="num" w:pos="3570"/>
        </w:tabs>
        <w:ind w:left="3336" w:firstLine="556"/>
      </w:pPr>
      <w:rPr>
        <w:rFonts w:hint="eastAsia"/>
      </w:rPr>
    </w:lvl>
    <w:lvl w:ilvl="7">
      <w:start w:val="1"/>
      <w:numFmt w:val="lowerLetter"/>
      <w:lvlText w:val="%8)"/>
      <w:lvlJc w:val="left"/>
      <w:pPr>
        <w:tabs>
          <w:tab w:val="num" w:pos="4080"/>
        </w:tabs>
        <w:ind w:left="3892" w:firstLine="556"/>
      </w:pPr>
      <w:rPr>
        <w:rFonts w:hint="eastAsia"/>
      </w:rPr>
    </w:lvl>
    <w:lvl w:ilvl="8">
      <w:start w:val="1"/>
      <w:numFmt w:val="lowerRoman"/>
      <w:lvlText w:val="%9."/>
      <w:lvlJc w:val="right"/>
      <w:pPr>
        <w:tabs>
          <w:tab w:val="num" w:pos="4590"/>
        </w:tabs>
        <w:ind w:left="4448" w:firstLine="556"/>
      </w:pPr>
      <w:rPr>
        <w:rFonts w:hint="eastAsia"/>
      </w:rPr>
    </w:lvl>
  </w:abstractNum>
  <w:abstractNum w:abstractNumId="28" w15:restartNumberingAfterBreak="0">
    <w:nsid w:val="3D413837"/>
    <w:multiLevelType w:val="multilevel"/>
    <w:tmpl w:val="08002B71"/>
    <w:lvl w:ilvl="0">
      <w:start w:val="1"/>
      <w:numFmt w:val="bullet"/>
      <w:pStyle w:val="a"/>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9" w15:restartNumberingAfterBreak="0">
    <w:nsid w:val="436130BC"/>
    <w:multiLevelType w:val="hybridMultilevel"/>
    <w:tmpl w:val="AB44FD44"/>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0" w15:restartNumberingAfterBreak="0">
    <w:nsid w:val="43A14346"/>
    <w:multiLevelType w:val="multilevel"/>
    <w:tmpl w:val="E6F27DC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b w:val="0"/>
        <w:bCs w:val="0"/>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1" w15:restartNumberingAfterBreak="0">
    <w:nsid w:val="43BA6AF5"/>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2" w15:restartNumberingAfterBreak="0">
    <w:nsid w:val="446B7F3F"/>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3" w15:restartNumberingAfterBreak="0">
    <w:nsid w:val="476F2423"/>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4" w15:restartNumberingAfterBreak="0">
    <w:nsid w:val="497D129D"/>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5" w15:restartNumberingAfterBreak="0">
    <w:nsid w:val="4A6C4FD0"/>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6" w15:restartNumberingAfterBreak="0">
    <w:nsid w:val="4C4A72E2"/>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7" w15:restartNumberingAfterBreak="0">
    <w:nsid w:val="51C111E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8" w15:restartNumberingAfterBreak="0">
    <w:nsid w:val="5466174D"/>
    <w:multiLevelType w:val="hybridMultilevel"/>
    <w:tmpl w:val="554C9526"/>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9" w15:restartNumberingAfterBreak="0">
    <w:nsid w:val="55457041"/>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0" w15:restartNumberingAfterBreak="0">
    <w:nsid w:val="5664727E"/>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1" w15:restartNumberingAfterBreak="0">
    <w:nsid w:val="5BEB0AEC"/>
    <w:multiLevelType w:val="multilevel"/>
    <w:tmpl w:val="5BEB0AEC"/>
    <w:lvl w:ilvl="0">
      <w:start w:val="1"/>
      <w:numFmt w:val="decimal"/>
      <w:suff w:val="nothing"/>
      <w:lvlText w:val="（%1）"/>
      <w:lvlJc w:val="left"/>
      <w:pPr>
        <w:ind w:left="900" w:hanging="4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42" w15:restartNumberingAfterBreak="0">
    <w:nsid w:val="5F49506D"/>
    <w:multiLevelType w:val="multilevel"/>
    <w:tmpl w:val="5F49506D"/>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left" w:pos="3060"/>
        </w:tabs>
        <w:ind w:left="0" w:firstLine="556"/>
      </w:pPr>
      <w:rPr>
        <w:rFonts w:hint="eastAsia"/>
      </w:rPr>
    </w:lvl>
    <w:lvl w:ilvl="6">
      <w:start w:val="1"/>
      <w:numFmt w:val="decimal"/>
      <w:lvlText w:val="%7."/>
      <w:lvlJc w:val="left"/>
      <w:pPr>
        <w:tabs>
          <w:tab w:val="left" w:pos="3570"/>
        </w:tabs>
        <w:ind w:left="0" w:firstLine="556"/>
      </w:pPr>
      <w:rPr>
        <w:rFonts w:hint="eastAsia"/>
      </w:rPr>
    </w:lvl>
    <w:lvl w:ilvl="7">
      <w:start w:val="1"/>
      <w:numFmt w:val="lowerLetter"/>
      <w:lvlText w:val="%8)"/>
      <w:lvlJc w:val="left"/>
      <w:pPr>
        <w:tabs>
          <w:tab w:val="left" w:pos="4080"/>
        </w:tabs>
        <w:ind w:left="0" w:firstLine="556"/>
      </w:pPr>
      <w:rPr>
        <w:rFonts w:hint="eastAsia"/>
      </w:rPr>
    </w:lvl>
    <w:lvl w:ilvl="8">
      <w:start w:val="1"/>
      <w:numFmt w:val="lowerRoman"/>
      <w:lvlText w:val="%9."/>
      <w:lvlJc w:val="right"/>
      <w:pPr>
        <w:tabs>
          <w:tab w:val="left" w:pos="4590"/>
        </w:tabs>
        <w:ind w:left="0" w:firstLine="556"/>
      </w:pPr>
      <w:rPr>
        <w:rFonts w:hint="eastAsia"/>
      </w:rPr>
    </w:lvl>
  </w:abstractNum>
  <w:abstractNum w:abstractNumId="43" w15:restartNumberingAfterBreak="0">
    <w:nsid w:val="61FB1D5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4" w15:restartNumberingAfterBreak="0">
    <w:nsid w:val="636200B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5" w15:restartNumberingAfterBreak="0">
    <w:nsid w:val="656230A4"/>
    <w:multiLevelType w:val="multilevel"/>
    <w:tmpl w:val="8FFC4086"/>
    <w:lvl w:ilvl="0">
      <w:start w:val="1"/>
      <w:numFmt w:val="decimal"/>
      <w:suff w:val="space"/>
      <w:lvlText w:val="%1、"/>
      <w:lvlJc w:val="left"/>
      <w:pPr>
        <w:ind w:left="0" w:firstLine="556"/>
      </w:pPr>
      <w:rPr>
        <w:rFonts w:hint="eastAsia"/>
      </w:rPr>
    </w:lvl>
    <w:lvl w:ilvl="1">
      <w:start w:val="1"/>
      <w:numFmt w:val="decimal"/>
      <w:suff w:val="space"/>
      <w:lvlText w:val="(%2)"/>
      <w:lvlJc w:val="left"/>
      <w:pPr>
        <w:ind w:left="556" w:firstLine="556"/>
      </w:pPr>
      <w:rPr>
        <w:rFonts w:hint="eastAsia"/>
      </w:rPr>
    </w:lvl>
    <w:lvl w:ilvl="2">
      <w:start w:val="1"/>
      <w:numFmt w:val="lowerRoman"/>
      <w:lvlText w:val="%3."/>
      <w:lvlJc w:val="right"/>
      <w:pPr>
        <w:tabs>
          <w:tab w:val="num" w:pos="1530"/>
        </w:tabs>
        <w:ind w:left="1112" w:firstLine="556"/>
      </w:pPr>
      <w:rPr>
        <w:rFonts w:hint="eastAsia"/>
      </w:rPr>
    </w:lvl>
    <w:lvl w:ilvl="3">
      <w:start w:val="1"/>
      <w:numFmt w:val="decimal"/>
      <w:lvlText w:val="%4."/>
      <w:lvlJc w:val="left"/>
      <w:pPr>
        <w:tabs>
          <w:tab w:val="num" w:pos="2040"/>
        </w:tabs>
        <w:ind w:left="1668" w:firstLine="556"/>
      </w:pPr>
      <w:rPr>
        <w:rFonts w:hint="eastAsia"/>
      </w:rPr>
    </w:lvl>
    <w:lvl w:ilvl="4">
      <w:start w:val="1"/>
      <w:numFmt w:val="lowerLetter"/>
      <w:lvlText w:val="%5)"/>
      <w:lvlJc w:val="left"/>
      <w:pPr>
        <w:tabs>
          <w:tab w:val="num" w:pos="2550"/>
        </w:tabs>
        <w:ind w:left="2224" w:firstLine="556"/>
      </w:pPr>
      <w:rPr>
        <w:rFonts w:hint="eastAsia"/>
      </w:rPr>
    </w:lvl>
    <w:lvl w:ilvl="5">
      <w:start w:val="1"/>
      <w:numFmt w:val="lowerRoman"/>
      <w:lvlText w:val="%6."/>
      <w:lvlJc w:val="right"/>
      <w:pPr>
        <w:tabs>
          <w:tab w:val="num" w:pos="3060"/>
        </w:tabs>
        <w:ind w:left="2780" w:firstLine="556"/>
      </w:pPr>
      <w:rPr>
        <w:rFonts w:hint="eastAsia"/>
      </w:rPr>
    </w:lvl>
    <w:lvl w:ilvl="6">
      <w:start w:val="1"/>
      <w:numFmt w:val="decimal"/>
      <w:lvlText w:val="%7."/>
      <w:lvlJc w:val="left"/>
      <w:pPr>
        <w:tabs>
          <w:tab w:val="num" w:pos="3570"/>
        </w:tabs>
        <w:ind w:left="3336" w:firstLine="556"/>
      </w:pPr>
      <w:rPr>
        <w:rFonts w:hint="eastAsia"/>
      </w:rPr>
    </w:lvl>
    <w:lvl w:ilvl="7">
      <w:start w:val="1"/>
      <w:numFmt w:val="lowerLetter"/>
      <w:lvlText w:val="%8)"/>
      <w:lvlJc w:val="left"/>
      <w:pPr>
        <w:tabs>
          <w:tab w:val="num" w:pos="4080"/>
        </w:tabs>
        <w:ind w:left="3892" w:firstLine="556"/>
      </w:pPr>
      <w:rPr>
        <w:rFonts w:hint="eastAsia"/>
      </w:rPr>
    </w:lvl>
    <w:lvl w:ilvl="8">
      <w:start w:val="1"/>
      <w:numFmt w:val="lowerRoman"/>
      <w:lvlText w:val="%9."/>
      <w:lvlJc w:val="right"/>
      <w:pPr>
        <w:tabs>
          <w:tab w:val="num" w:pos="4590"/>
        </w:tabs>
        <w:ind w:left="4448" w:firstLine="556"/>
      </w:pPr>
      <w:rPr>
        <w:rFonts w:hint="eastAsia"/>
      </w:rPr>
    </w:lvl>
  </w:abstractNum>
  <w:abstractNum w:abstractNumId="46" w15:restartNumberingAfterBreak="0">
    <w:nsid w:val="65EB38E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7" w15:restartNumberingAfterBreak="0">
    <w:nsid w:val="66E07186"/>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8" w15:restartNumberingAfterBreak="0">
    <w:nsid w:val="680C517E"/>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9" w15:restartNumberingAfterBreak="0">
    <w:nsid w:val="6B723624"/>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50" w15:restartNumberingAfterBreak="0">
    <w:nsid w:val="6D2D303F"/>
    <w:multiLevelType w:val="hybridMultilevel"/>
    <w:tmpl w:val="5164DC0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1" w15:restartNumberingAfterBreak="0">
    <w:nsid w:val="70BB782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52" w15:restartNumberingAfterBreak="0">
    <w:nsid w:val="7F9B3987"/>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num w:numId="1">
    <w:abstractNumId w:val="45"/>
  </w:num>
  <w:num w:numId="2">
    <w:abstractNumId w:val="20"/>
  </w:num>
  <w:num w:numId="3">
    <w:abstractNumId w:val="13"/>
  </w:num>
  <w:num w:numId="4">
    <w:abstractNumId w:val="51"/>
  </w:num>
  <w:num w:numId="5">
    <w:abstractNumId w:val="19"/>
  </w:num>
  <w:num w:numId="6">
    <w:abstractNumId w:val="1"/>
  </w:num>
  <w:num w:numId="7">
    <w:abstractNumId w:val="6"/>
  </w:num>
  <w:num w:numId="8">
    <w:abstractNumId w:val="40"/>
  </w:num>
  <w:num w:numId="9">
    <w:abstractNumId w:val="48"/>
  </w:num>
  <w:num w:numId="10">
    <w:abstractNumId w:val="10"/>
  </w:num>
  <w:num w:numId="11">
    <w:abstractNumId w:val="8"/>
  </w:num>
  <w:num w:numId="12">
    <w:abstractNumId w:val="16"/>
  </w:num>
  <w:num w:numId="13">
    <w:abstractNumId w:val="24"/>
  </w:num>
  <w:num w:numId="14">
    <w:abstractNumId w:val="44"/>
  </w:num>
  <w:num w:numId="15">
    <w:abstractNumId w:val="31"/>
  </w:num>
  <w:num w:numId="16">
    <w:abstractNumId w:val="23"/>
  </w:num>
  <w:num w:numId="17">
    <w:abstractNumId w:val="11"/>
  </w:num>
  <w:num w:numId="18">
    <w:abstractNumId w:val="25"/>
  </w:num>
  <w:num w:numId="19">
    <w:abstractNumId w:val="22"/>
  </w:num>
  <w:num w:numId="20">
    <w:abstractNumId w:val="5"/>
  </w:num>
  <w:num w:numId="21">
    <w:abstractNumId w:val="47"/>
  </w:num>
  <w:num w:numId="22">
    <w:abstractNumId w:val="2"/>
  </w:num>
  <w:num w:numId="23">
    <w:abstractNumId w:val="12"/>
  </w:num>
  <w:num w:numId="24">
    <w:abstractNumId w:val="28"/>
  </w:num>
  <w:num w:numId="25">
    <w:abstractNumId w:val="39"/>
  </w:num>
  <w:num w:numId="26">
    <w:abstractNumId w:val="3"/>
  </w:num>
  <w:num w:numId="27">
    <w:abstractNumId w:val="34"/>
  </w:num>
  <w:num w:numId="28">
    <w:abstractNumId w:val="9"/>
  </w:num>
  <w:num w:numId="29">
    <w:abstractNumId w:val="7"/>
  </w:num>
  <w:num w:numId="30">
    <w:abstractNumId w:val="52"/>
  </w:num>
  <w:num w:numId="31">
    <w:abstractNumId w:val="4"/>
  </w:num>
  <w:num w:numId="32">
    <w:abstractNumId w:val="36"/>
  </w:num>
  <w:num w:numId="33">
    <w:abstractNumId w:val="0"/>
  </w:num>
  <w:num w:numId="34">
    <w:abstractNumId w:val="15"/>
  </w:num>
  <w:num w:numId="35">
    <w:abstractNumId w:val="14"/>
  </w:num>
  <w:num w:numId="36">
    <w:abstractNumId w:val="21"/>
  </w:num>
  <w:num w:numId="37">
    <w:abstractNumId w:val="49"/>
  </w:num>
  <w:num w:numId="38">
    <w:abstractNumId w:val="35"/>
  </w:num>
  <w:num w:numId="39">
    <w:abstractNumId w:val="32"/>
  </w:num>
  <w:num w:numId="40">
    <w:abstractNumId w:val="17"/>
  </w:num>
  <w:num w:numId="41">
    <w:abstractNumId w:val="30"/>
  </w:num>
  <w:num w:numId="42">
    <w:abstractNumId w:val="18"/>
  </w:num>
  <w:num w:numId="43">
    <w:abstractNumId w:val="50"/>
  </w:num>
  <w:num w:numId="44">
    <w:abstractNumId w:val="33"/>
  </w:num>
  <w:num w:numId="45">
    <w:abstractNumId w:val="43"/>
  </w:num>
  <w:num w:numId="46">
    <w:abstractNumId w:val="42"/>
  </w:num>
  <w:num w:numId="47">
    <w:abstractNumId w:val="27"/>
  </w:num>
  <w:num w:numId="48">
    <w:abstractNumId w:val="38"/>
  </w:num>
  <w:num w:numId="49">
    <w:abstractNumId w:val="29"/>
  </w:num>
  <w:num w:numId="50">
    <w:abstractNumId w:val="26"/>
  </w:num>
  <w:num w:numId="51">
    <w:abstractNumId w:val="41"/>
  </w:num>
  <w:num w:numId="52">
    <w:abstractNumId w:val="37"/>
  </w:num>
  <w:num w:numId="53">
    <w:abstractNumId w:val="46"/>
  </w:num>
  <w:numIdMacAtCleanup w:val="4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贾 红豆">
    <w15:presenceInfo w15:providerId="Windows Live" w15:userId="8b2d3417ff9033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efaultTableStyle w:val="-1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F24"/>
    <w:rsid w:val="00002F89"/>
    <w:rsid w:val="000047FC"/>
    <w:rsid w:val="00005249"/>
    <w:rsid w:val="00013994"/>
    <w:rsid w:val="00015EA3"/>
    <w:rsid w:val="00021ECC"/>
    <w:rsid w:val="00023864"/>
    <w:rsid w:val="00024E7A"/>
    <w:rsid w:val="00025A45"/>
    <w:rsid w:val="0002715E"/>
    <w:rsid w:val="00027A3C"/>
    <w:rsid w:val="00027BAC"/>
    <w:rsid w:val="00035F24"/>
    <w:rsid w:val="00036E36"/>
    <w:rsid w:val="00036F91"/>
    <w:rsid w:val="0004059C"/>
    <w:rsid w:val="00040860"/>
    <w:rsid w:val="00041524"/>
    <w:rsid w:val="00042B29"/>
    <w:rsid w:val="0004786C"/>
    <w:rsid w:val="0005233D"/>
    <w:rsid w:val="00054D32"/>
    <w:rsid w:val="00061941"/>
    <w:rsid w:val="00062B0D"/>
    <w:rsid w:val="00064E9A"/>
    <w:rsid w:val="00065109"/>
    <w:rsid w:val="00067DE0"/>
    <w:rsid w:val="00074023"/>
    <w:rsid w:val="000740E7"/>
    <w:rsid w:val="000755F1"/>
    <w:rsid w:val="00075D70"/>
    <w:rsid w:val="00082B07"/>
    <w:rsid w:val="00087F7A"/>
    <w:rsid w:val="0009061B"/>
    <w:rsid w:val="00091366"/>
    <w:rsid w:val="00094EBD"/>
    <w:rsid w:val="00096F4C"/>
    <w:rsid w:val="000A262E"/>
    <w:rsid w:val="000A3686"/>
    <w:rsid w:val="000A3AAC"/>
    <w:rsid w:val="000B17DA"/>
    <w:rsid w:val="000B52C7"/>
    <w:rsid w:val="000C1E82"/>
    <w:rsid w:val="000C5F7C"/>
    <w:rsid w:val="000D4307"/>
    <w:rsid w:val="000E447D"/>
    <w:rsid w:val="000E738B"/>
    <w:rsid w:val="000F3961"/>
    <w:rsid w:val="000F73BE"/>
    <w:rsid w:val="000F7493"/>
    <w:rsid w:val="000F78DA"/>
    <w:rsid w:val="00104E91"/>
    <w:rsid w:val="00114499"/>
    <w:rsid w:val="001153DA"/>
    <w:rsid w:val="001160B6"/>
    <w:rsid w:val="0011663F"/>
    <w:rsid w:val="00120940"/>
    <w:rsid w:val="0012259B"/>
    <w:rsid w:val="001233A5"/>
    <w:rsid w:val="001240CB"/>
    <w:rsid w:val="00124AAC"/>
    <w:rsid w:val="00124D99"/>
    <w:rsid w:val="00131DFB"/>
    <w:rsid w:val="00133217"/>
    <w:rsid w:val="001336DE"/>
    <w:rsid w:val="00133FAD"/>
    <w:rsid w:val="0013587C"/>
    <w:rsid w:val="001440F5"/>
    <w:rsid w:val="00153CF8"/>
    <w:rsid w:val="00156E37"/>
    <w:rsid w:val="00160F67"/>
    <w:rsid w:val="001618A6"/>
    <w:rsid w:val="001656D8"/>
    <w:rsid w:val="00165811"/>
    <w:rsid w:val="0017268F"/>
    <w:rsid w:val="00174AAE"/>
    <w:rsid w:val="001777B3"/>
    <w:rsid w:val="001777C9"/>
    <w:rsid w:val="00184EFD"/>
    <w:rsid w:val="001A01ED"/>
    <w:rsid w:val="001A2D0C"/>
    <w:rsid w:val="001A4AAE"/>
    <w:rsid w:val="001B197F"/>
    <w:rsid w:val="001B7A2A"/>
    <w:rsid w:val="001C0743"/>
    <w:rsid w:val="001C70D7"/>
    <w:rsid w:val="001D40A6"/>
    <w:rsid w:val="001E154E"/>
    <w:rsid w:val="001E2349"/>
    <w:rsid w:val="001E76F9"/>
    <w:rsid w:val="001F0668"/>
    <w:rsid w:val="001F13B1"/>
    <w:rsid w:val="001F14D3"/>
    <w:rsid w:val="001F59C3"/>
    <w:rsid w:val="001F5C25"/>
    <w:rsid w:val="00203516"/>
    <w:rsid w:val="00204362"/>
    <w:rsid w:val="002045EA"/>
    <w:rsid w:val="002071A2"/>
    <w:rsid w:val="00210B87"/>
    <w:rsid w:val="00213A72"/>
    <w:rsid w:val="00221014"/>
    <w:rsid w:val="002217DC"/>
    <w:rsid w:val="002221F4"/>
    <w:rsid w:val="002258DD"/>
    <w:rsid w:val="00226CAD"/>
    <w:rsid w:val="00233132"/>
    <w:rsid w:val="00243B5D"/>
    <w:rsid w:val="00243B67"/>
    <w:rsid w:val="00245B0D"/>
    <w:rsid w:val="00246CCB"/>
    <w:rsid w:val="00254739"/>
    <w:rsid w:val="00257C87"/>
    <w:rsid w:val="00264001"/>
    <w:rsid w:val="002716A3"/>
    <w:rsid w:val="00272457"/>
    <w:rsid w:val="00272511"/>
    <w:rsid w:val="0027294E"/>
    <w:rsid w:val="00274BE1"/>
    <w:rsid w:val="0027655A"/>
    <w:rsid w:val="00276B9A"/>
    <w:rsid w:val="00276E67"/>
    <w:rsid w:val="00277836"/>
    <w:rsid w:val="00284B23"/>
    <w:rsid w:val="002859C4"/>
    <w:rsid w:val="002A207C"/>
    <w:rsid w:val="002B35CB"/>
    <w:rsid w:val="002B3FE3"/>
    <w:rsid w:val="002B50BC"/>
    <w:rsid w:val="002B7FB0"/>
    <w:rsid w:val="002C0186"/>
    <w:rsid w:val="002C6A8C"/>
    <w:rsid w:val="002C7E52"/>
    <w:rsid w:val="002E1718"/>
    <w:rsid w:val="002E32EF"/>
    <w:rsid w:val="002E3E40"/>
    <w:rsid w:val="002F4F27"/>
    <w:rsid w:val="002F734A"/>
    <w:rsid w:val="00300989"/>
    <w:rsid w:val="0030520E"/>
    <w:rsid w:val="003065EC"/>
    <w:rsid w:val="00312B90"/>
    <w:rsid w:val="00315666"/>
    <w:rsid w:val="00323AFA"/>
    <w:rsid w:val="00327DC7"/>
    <w:rsid w:val="00330B93"/>
    <w:rsid w:val="0033210F"/>
    <w:rsid w:val="00334909"/>
    <w:rsid w:val="0033778C"/>
    <w:rsid w:val="00337EF7"/>
    <w:rsid w:val="0034126E"/>
    <w:rsid w:val="00342132"/>
    <w:rsid w:val="00343CA3"/>
    <w:rsid w:val="003471CF"/>
    <w:rsid w:val="003527A4"/>
    <w:rsid w:val="0035325F"/>
    <w:rsid w:val="003637AE"/>
    <w:rsid w:val="003665FB"/>
    <w:rsid w:val="00370146"/>
    <w:rsid w:val="00372808"/>
    <w:rsid w:val="00372998"/>
    <w:rsid w:val="00380DE7"/>
    <w:rsid w:val="00386C75"/>
    <w:rsid w:val="00394FE7"/>
    <w:rsid w:val="00396D38"/>
    <w:rsid w:val="00396E22"/>
    <w:rsid w:val="003A6922"/>
    <w:rsid w:val="003B3705"/>
    <w:rsid w:val="003B451E"/>
    <w:rsid w:val="003C3D60"/>
    <w:rsid w:val="003C4793"/>
    <w:rsid w:val="003C672D"/>
    <w:rsid w:val="003D2DAC"/>
    <w:rsid w:val="003D780F"/>
    <w:rsid w:val="003E0D74"/>
    <w:rsid w:val="003E2C59"/>
    <w:rsid w:val="003E4E49"/>
    <w:rsid w:val="003E6E4B"/>
    <w:rsid w:val="003F13BD"/>
    <w:rsid w:val="003F3269"/>
    <w:rsid w:val="003F4CB3"/>
    <w:rsid w:val="003F7511"/>
    <w:rsid w:val="003F7857"/>
    <w:rsid w:val="00406E0B"/>
    <w:rsid w:val="00407865"/>
    <w:rsid w:val="00411851"/>
    <w:rsid w:val="00414778"/>
    <w:rsid w:val="004205EC"/>
    <w:rsid w:val="004224BB"/>
    <w:rsid w:val="00425CAA"/>
    <w:rsid w:val="004319FB"/>
    <w:rsid w:val="00434D85"/>
    <w:rsid w:val="00435A60"/>
    <w:rsid w:val="00441193"/>
    <w:rsid w:val="00442542"/>
    <w:rsid w:val="004439CE"/>
    <w:rsid w:val="00444440"/>
    <w:rsid w:val="0044695B"/>
    <w:rsid w:val="004523C8"/>
    <w:rsid w:val="00454DF0"/>
    <w:rsid w:val="0046244C"/>
    <w:rsid w:val="0046325C"/>
    <w:rsid w:val="004644EB"/>
    <w:rsid w:val="00474AE9"/>
    <w:rsid w:val="0048038D"/>
    <w:rsid w:val="00486EAC"/>
    <w:rsid w:val="004958AA"/>
    <w:rsid w:val="00496029"/>
    <w:rsid w:val="004A0686"/>
    <w:rsid w:val="004A140F"/>
    <w:rsid w:val="004A3BFB"/>
    <w:rsid w:val="004B0B75"/>
    <w:rsid w:val="004B1C05"/>
    <w:rsid w:val="004B3E6D"/>
    <w:rsid w:val="004B4BAC"/>
    <w:rsid w:val="004B5306"/>
    <w:rsid w:val="004B6FA9"/>
    <w:rsid w:val="004C1741"/>
    <w:rsid w:val="004C24C4"/>
    <w:rsid w:val="004C44AB"/>
    <w:rsid w:val="004C7178"/>
    <w:rsid w:val="004C7DA0"/>
    <w:rsid w:val="004D1013"/>
    <w:rsid w:val="004D2F18"/>
    <w:rsid w:val="004D5BE4"/>
    <w:rsid w:val="004D610F"/>
    <w:rsid w:val="004E0171"/>
    <w:rsid w:val="004E56AF"/>
    <w:rsid w:val="00500BE5"/>
    <w:rsid w:val="00504A36"/>
    <w:rsid w:val="0050684B"/>
    <w:rsid w:val="00510E60"/>
    <w:rsid w:val="005129B6"/>
    <w:rsid w:val="005155E1"/>
    <w:rsid w:val="005155FD"/>
    <w:rsid w:val="00530BAB"/>
    <w:rsid w:val="00540DB9"/>
    <w:rsid w:val="005413B8"/>
    <w:rsid w:val="00547547"/>
    <w:rsid w:val="005478B2"/>
    <w:rsid w:val="005566B5"/>
    <w:rsid w:val="005604B0"/>
    <w:rsid w:val="00564034"/>
    <w:rsid w:val="00570FCD"/>
    <w:rsid w:val="005715FE"/>
    <w:rsid w:val="00572212"/>
    <w:rsid w:val="005923C1"/>
    <w:rsid w:val="00594B1C"/>
    <w:rsid w:val="00597743"/>
    <w:rsid w:val="005A2C18"/>
    <w:rsid w:val="005A33D4"/>
    <w:rsid w:val="005B5C81"/>
    <w:rsid w:val="005C3FA5"/>
    <w:rsid w:val="005C44E1"/>
    <w:rsid w:val="005C5904"/>
    <w:rsid w:val="005C61B5"/>
    <w:rsid w:val="005C7BA1"/>
    <w:rsid w:val="005D02D9"/>
    <w:rsid w:val="005D53F0"/>
    <w:rsid w:val="005F010B"/>
    <w:rsid w:val="005F0FA7"/>
    <w:rsid w:val="005F1F49"/>
    <w:rsid w:val="005F2995"/>
    <w:rsid w:val="005F43E8"/>
    <w:rsid w:val="005F52BF"/>
    <w:rsid w:val="005F78D8"/>
    <w:rsid w:val="00600AD1"/>
    <w:rsid w:val="0060110E"/>
    <w:rsid w:val="00602087"/>
    <w:rsid w:val="00606413"/>
    <w:rsid w:val="00611280"/>
    <w:rsid w:val="00612095"/>
    <w:rsid w:val="00612194"/>
    <w:rsid w:val="006137D6"/>
    <w:rsid w:val="00615485"/>
    <w:rsid w:val="006230C0"/>
    <w:rsid w:val="00623715"/>
    <w:rsid w:val="00626ED0"/>
    <w:rsid w:val="00627851"/>
    <w:rsid w:val="00631230"/>
    <w:rsid w:val="006362E3"/>
    <w:rsid w:val="00636585"/>
    <w:rsid w:val="006378B2"/>
    <w:rsid w:val="00641696"/>
    <w:rsid w:val="006418E0"/>
    <w:rsid w:val="00641BA6"/>
    <w:rsid w:val="00644B4E"/>
    <w:rsid w:val="00646D49"/>
    <w:rsid w:val="00656A5B"/>
    <w:rsid w:val="00656E2F"/>
    <w:rsid w:val="006619CD"/>
    <w:rsid w:val="006743FC"/>
    <w:rsid w:val="006749A5"/>
    <w:rsid w:val="00674FB6"/>
    <w:rsid w:val="00683362"/>
    <w:rsid w:val="0068589A"/>
    <w:rsid w:val="006904EE"/>
    <w:rsid w:val="006906C0"/>
    <w:rsid w:val="00693B0E"/>
    <w:rsid w:val="0069439A"/>
    <w:rsid w:val="00695DF0"/>
    <w:rsid w:val="006A3A4E"/>
    <w:rsid w:val="006A3E01"/>
    <w:rsid w:val="006A492A"/>
    <w:rsid w:val="006A7659"/>
    <w:rsid w:val="006A770B"/>
    <w:rsid w:val="006D0346"/>
    <w:rsid w:val="006D4E37"/>
    <w:rsid w:val="006D78D1"/>
    <w:rsid w:val="006E0459"/>
    <w:rsid w:val="006E24C0"/>
    <w:rsid w:val="006E62B9"/>
    <w:rsid w:val="006F17E7"/>
    <w:rsid w:val="006F6DF3"/>
    <w:rsid w:val="0070113E"/>
    <w:rsid w:val="00705DC9"/>
    <w:rsid w:val="0071723B"/>
    <w:rsid w:val="007243AF"/>
    <w:rsid w:val="007255A0"/>
    <w:rsid w:val="00726091"/>
    <w:rsid w:val="00726F58"/>
    <w:rsid w:val="007278A2"/>
    <w:rsid w:val="00727BF8"/>
    <w:rsid w:val="007317C7"/>
    <w:rsid w:val="00736F09"/>
    <w:rsid w:val="00737F57"/>
    <w:rsid w:val="00741783"/>
    <w:rsid w:val="00741AE3"/>
    <w:rsid w:val="00744A49"/>
    <w:rsid w:val="007539DB"/>
    <w:rsid w:val="007554F8"/>
    <w:rsid w:val="0075678B"/>
    <w:rsid w:val="0076243F"/>
    <w:rsid w:val="00782BA3"/>
    <w:rsid w:val="00783291"/>
    <w:rsid w:val="00785374"/>
    <w:rsid w:val="00785FE7"/>
    <w:rsid w:val="007916D3"/>
    <w:rsid w:val="0079740E"/>
    <w:rsid w:val="00797A00"/>
    <w:rsid w:val="007A0BE7"/>
    <w:rsid w:val="007A1A6E"/>
    <w:rsid w:val="007B2CC1"/>
    <w:rsid w:val="007B4855"/>
    <w:rsid w:val="007C22CA"/>
    <w:rsid w:val="007D3812"/>
    <w:rsid w:val="007D5AF8"/>
    <w:rsid w:val="007D5EFF"/>
    <w:rsid w:val="007E0A1D"/>
    <w:rsid w:val="007F03D2"/>
    <w:rsid w:val="007F12A0"/>
    <w:rsid w:val="007F28AD"/>
    <w:rsid w:val="007F36F2"/>
    <w:rsid w:val="007F4F63"/>
    <w:rsid w:val="008001C7"/>
    <w:rsid w:val="00800769"/>
    <w:rsid w:val="00801DED"/>
    <w:rsid w:val="00805A30"/>
    <w:rsid w:val="00807C4E"/>
    <w:rsid w:val="00810BDC"/>
    <w:rsid w:val="008142F7"/>
    <w:rsid w:val="00814AD3"/>
    <w:rsid w:val="008173C6"/>
    <w:rsid w:val="00817FB9"/>
    <w:rsid w:val="008214CD"/>
    <w:rsid w:val="00824DD2"/>
    <w:rsid w:val="0082797C"/>
    <w:rsid w:val="00830C47"/>
    <w:rsid w:val="008326E9"/>
    <w:rsid w:val="00834017"/>
    <w:rsid w:val="00834DBC"/>
    <w:rsid w:val="008355D4"/>
    <w:rsid w:val="00837F45"/>
    <w:rsid w:val="0084125B"/>
    <w:rsid w:val="00846C1D"/>
    <w:rsid w:val="0084708B"/>
    <w:rsid w:val="00850433"/>
    <w:rsid w:val="00851D8B"/>
    <w:rsid w:val="00851EC3"/>
    <w:rsid w:val="00860DA4"/>
    <w:rsid w:val="00874EB1"/>
    <w:rsid w:val="0087625B"/>
    <w:rsid w:val="0087630E"/>
    <w:rsid w:val="008859D2"/>
    <w:rsid w:val="00886C91"/>
    <w:rsid w:val="00887A39"/>
    <w:rsid w:val="00893ACF"/>
    <w:rsid w:val="00894BA0"/>
    <w:rsid w:val="00897222"/>
    <w:rsid w:val="008A22B5"/>
    <w:rsid w:val="008A3641"/>
    <w:rsid w:val="008A67D7"/>
    <w:rsid w:val="008A787F"/>
    <w:rsid w:val="008B5E8A"/>
    <w:rsid w:val="008B6D8E"/>
    <w:rsid w:val="008C13DC"/>
    <w:rsid w:val="008C279F"/>
    <w:rsid w:val="008C6F1F"/>
    <w:rsid w:val="008D0C36"/>
    <w:rsid w:val="008D4AA3"/>
    <w:rsid w:val="008F0D77"/>
    <w:rsid w:val="008F1AA3"/>
    <w:rsid w:val="008F30B5"/>
    <w:rsid w:val="008F54B1"/>
    <w:rsid w:val="00902027"/>
    <w:rsid w:val="009020A6"/>
    <w:rsid w:val="00905B1B"/>
    <w:rsid w:val="00905DF3"/>
    <w:rsid w:val="00906441"/>
    <w:rsid w:val="00910CA4"/>
    <w:rsid w:val="00911272"/>
    <w:rsid w:val="00911384"/>
    <w:rsid w:val="00912D66"/>
    <w:rsid w:val="00914FD9"/>
    <w:rsid w:val="0091727C"/>
    <w:rsid w:val="00921380"/>
    <w:rsid w:val="00925382"/>
    <w:rsid w:val="00930AA0"/>
    <w:rsid w:val="009367DA"/>
    <w:rsid w:val="00944712"/>
    <w:rsid w:val="00945896"/>
    <w:rsid w:val="00947519"/>
    <w:rsid w:val="00951C19"/>
    <w:rsid w:val="009527EF"/>
    <w:rsid w:val="00955464"/>
    <w:rsid w:val="009563F3"/>
    <w:rsid w:val="0095649C"/>
    <w:rsid w:val="00960968"/>
    <w:rsid w:val="00961B75"/>
    <w:rsid w:val="009622F2"/>
    <w:rsid w:val="009630BA"/>
    <w:rsid w:val="00963BB6"/>
    <w:rsid w:val="00966A36"/>
    <w:rsid w:val="0096737F"/>
    <w:rsid w:val="009765C8"/>
    <w:rsid w:val="00982005"/>
    <w:rsid w:val="00983C15"/>
    <w:rsid w:val="00986022"/>
    <w:rsid w:val="00990C43"/>
    <w:rsid w:val="00995269"/>
    <w:rsid w:val="009959B2"/>
    <w:rsid w:val="009A2411"/>
    <w:rsid w:val="009A70F4"/>
    <w:rsid w:val="009B1ADF"/>
    <w:rsid w:val="009B3241"/>
    <w:rsid w:val="009B3A61"/>
    <w:rsid w:val="009B4B14"/>
    <w:rsid w:val="009B5DFA"/>
    <w:rsid w:val="009C1C16"/>
    <w:rsid w:val="009C1D90"/>
    <w:rsid w:val="009C6EC4"/>
    <w:rsid w:val="009D591A"/>
    <w:rsid w:val="009E357A"/>
    <w:rsid w:val="009F3409"/>
    <w:rsid w:val="009F44A5"/>
    <w:rsid w:val="00A03950"/>
    <w:rsid w:val="00A03FBC"/>
    <w:rsid w:val="00A04901"/>
    <w:rsid w:val="00A04E49"/>
    <w:rsid w:val="00A06078"/>
    <w:rsid w:val="00A12933"/>
    <w:rsid w:val="00A23FC4"/>
    <w:rsid w:val="00A26425"/>
    <w:rsid w:val="00A2789C"/>
    <w:rsid w:val="00A3027A"/>
    <w:rsid w:val="00A346C1"/>
    <w:rsid w:val="00A35437"/>
    <w:rsid w:val="00A35FB0"/>
    <w:rsid w:val="00A40134"/>
    <w:rsid w:val="00A43BF8"/>
    <w:rsid w:val="00A43D7D"/>
    <w:rsid w:val="00A50A3B"/>
    <w:rsid w:val="00A524B3"/>
    <w:rsid w:val="00A5573E"/>
    <w:rsid w:val="00A607D2"/>
    <w:rsid w:val="00A623B1"/>
    <w:rsid w:val="00A64A80"/>
    <w:rsid w:val="00A667E5"/>
    <w:rsid w:val="00A719D3"/>
    <w:rsid w:val="00A72314"/>
    <w:rsid w:val="00A72F81"/>
    <w:rsid w:val="00A74C9A"/>
    <w:rsid w:val="00A74E60"/>
    <w:rsid w:val="00A7551B"/>
    <w:rsid w:val="00A801C5"/>
    <w:rsid w:val="00A81EAC"/>
    <w:rsid w:val="00A84A3B"/>
    <w:rsid w:val="00A866E3"/>
    <w:rsid w:val="00A9363C"/>
    <w:rsid w:val="00A96FE2"/>
    <w:rsid w:val="00A96FE7"/>
    <w:rsid w:val="00A9720D"/>
    <w:rsid w:val="00AB0BB6"/>
    <w:rsid w:val="00AB14A7"/>
    <w:rsid w:val="00AB15FC"/>
    <w:rsid w:val="00AB438B"/>
    <w:rsid w:val="00AC3469"/>
    <w:rsid w:val="00AC3B93"/>
    <w:rsid w:val="00AC6D0A"/>
    <w:rsid w:val="00AD060F"/>
    <w:rsid w:val="00AD06FC"/>
    <w:rsid w:val="00AD66B2"/>
    <w:rsid w:val="00AE01C1"/>
    <w:rsid w:val="00AE549E"/>
    <w:rsid w:val="00AE791E"/>
    <w:rsid w:val="00AF0062"/>
    <w:rsid w:val="00AF40D6"/>
    <w:rsid w:val="00AF564D"/>
    <w:rsid w:val="00AF7125"/>
    <w:rsid w:val="00B01877"/>
    <w:rsid w:val="00B044AA"/>
    <w:rsid w:val="00B06AE2"/>
    <w:rsid w:val="00B11E70"/>
    <w:rsid w:val="00B22134"/>
    <w:rsid w:val="00B27AC0"/>
    <w:rsid w:val="00B354F7"/>
    <w:rsid w:val="00B4007B"/>
    <w:rsid w:val="00B421F3"/>
    <w:rsid w:val="00B43162"/>
    <w:rsid w:val="00B443FA"/>
    <w:rsid w:val="00B4517F"/>
    <w:rsid w:val="00B45D24"/>
    <w:rsid w:val="00B503CC"/>
    <w:rsid w:val="00B52DDF"/>
    <w:rsid w:val="00B548A7"/>
    <w:rsid w:val="00B55C63"/>
    <w:rsid w:val="00B565EB"/>
    <w:rsid w:val="00B60CE1"/>
    <w:rsid w:val="00B63331"/>
    <w:rsid w:val="00B639AC"/>
    <w:rsid w:val="00B63B10"/>
    <w:rsid w:val="00B63E17"/>
    <w:rsid w:val="00B66F84"/>
    <w:rsid w:val="00B835F0"/>
    <w:rsid w:val="00B8538C"/>
    <w:rsid w:val="00B86581"/>
    <w:rsid w:val="00B9047B"/>
    <w:rsid w:val="00B91E8E"/>
    <w:rsid w:val="00B92A9A"/>
    <w:rsid w:val="00B92FEB"/>
    <w:rsid w:val="00B9701D"/>
    <w:rsid w:val="00BA0EE5"/>
    <w:rsid w:val="00BC12B7"/>
    <w:rsid w:val="00BC2751"/>
    <w:rsid w:val="00BC5E47"/>
    <w:rsid w:val="00BC672A"/>
    <w:rsid w:val="00BD1389"/>
    <w:rsid w:val="00BD2C5D"/>
    <w:rsid w:val="00BD3B14"/>
    <w:rsid w:val="00BE3933"/>
    <w:rsid w:val="00BF17D7"/>
    <w:rsid w:val="00BF3096"/>
    <w:rsid w:val="00BF33D1"/>
    <w:rsid w:val="00BF4327"/>
    <w:rsid w:val="00BF4CB7"/>
    <w:rsid w:val="00BF7A6D"/>
    <w:rsid w:val="00C020A1"/>
    <w:rsid w:val="00C03726"/>
    <w:rsid w:val="00C06707"/>
    <w:rsid w:val="00C11942"/>
    <w:rsid w:val="00C12D58"/>
    <w:rsid w:val="00C14301"/>
    <w:rsid w:val="00C16D9C"/>
    <w:rsid w:val="00C22CED"/>
    <w:rsid w:val="00C25A02"/>
    <w:rsid w:val="00C26AE0"/>
    <w:rsid w:val="00C367D9"/>
    <w:rsid w:val="00C374FB"/>
    <w:rsid w:val="00C41A96"/>
    <w:rsid w:val="00C4234A"/>
    <w:rsid w:val="00C529C2"/>
    <w:rsid w:val="00C55517"/>
    <w:rsid w:val="00C61A63"/>
    <w:rsid w:val="00C639FA"/>
    <w:rsid w:val="00C70C12"/>
    <w:rsid w:val="00C803BF"/>
    <w:rsid w:val="00C94011"/>
    <w:rsid w:val="00C945D2"/>
    <w:rsid w:val="00C96E34"/>
    <w:rsid w:val="00CA3633"/>
    <w:rsid w:val="00CA36F8"/>
    <w:rsid w:val="00CA7E7A"/>
    <w:rsid w:val="00CB2E21"/>
    <w:rsid w:val="00CB4D59"/>
    <w:rsid w:val="00CB6E90"/>
    <w:rsid w:val="00CC3EED"/>
    <w:rsid w:val="00CC64F3"/>
    <w:rsid w:val="00CC7263"/>
    <w:rsid w:val="00CD0DEB"/>
    <w:rsid w:val="00CD383F"/>
    <w:rsid w:val="00CD4B4B"/>
    <w:rsid w:val="00CE17F4"/>
    <w:rsid w:val="00CE20EA"/>
    <w:rsid w:val="00CE62AE"/>
    <w:rsid w:val="00CF661C"/>
    <w:rsid w:val="00D06D0B"/>
    <w:rsid w:val="00D1146A"/>
    <w:rsid w:val="00D1538B"/>
    <w:rsid w:val="00D221FA"/>
    <w:rsid w:val="00D305CE"/>
    <w:rsid w:val="00D3085F"/>
    <w:rsid w:val="00D31450"/>
    <w:rsid w:val="00D34363"/>
    <w:rsid w:val="00D35B4C"/>
    <w:rsid w:val="00D35E38"/>
    <w:rsid w:val="00D42669"/>
    <w:rsid w:val="00D5147E"/>
    <w:rsid w:val="00D54924"/>
    <w:rsid w:val="00D57A1F"/>
    <w:rsid w:val="00D60C27"/>
    <w:rsid w:val="00D63386"/>
    <w:rsid w:val="00D6487A"/>
    <w:rsid w:val="00D64BBD"/>
    <w:rsid w:val="00D75A14"/>
    <w:rsid w:val="00D8514F"/>
    <w:rsid w:val="00D910AE"/>
    <w:rsid w:val="00D9165B"/>
    <w:rsid w:val="00DA0C6F"/>
    <w:rsid w:val="00DA1A92"/>
    <w:rsid w:val="00DA695F"/>
    <w:rsid w:val="00DA75C0"/>
    <w:rsid w:val="00DB1EE3"/>
    <w:rsid w:val="00DB5B11"/>
    <w:rsid w:val="00DC5F61"/>
    <w:rsid w:val="00DC6A83"/>
    <w:rsid w:val="00DD14EF"/>
    <w:rsid w:val="00DD39D3"/>
    <w:rsid w:val="00DE2FAE"/>
    <w:rsid w:val="00DE77AF"/>
    <w:rsid w:val="00E0313B"/>
    <w:rsid w:val="00E04B13"/>
    <w:rsid w:val="00E067FF"/>
    <w:rsid w:val="00E07796"/>
    <w:rsid w:val="00E10A28"/>
    <w:rsid w:val="00E1427E"/>
    <w:rsid w:val="00E15E09"/>
    <w:rsid w:val="00E20D87"/>
    <w:rsid w:val="00E21F82"/>
    <w:rsid w:val="00E22924"/>
    <w:rsid w:val="00E2554D"/>
    <w:rsid w:val="00E26055"/>
    <w:rsid w:val="00E26D9D"/>
    <w:rsid w:val="00E279A6"/>
    <w:rsid w:val="00E27C78"/>
    <w:rsid w:val="00E306A3"/>
    <w:rsid w:val="00E30C6F"/>
    <w:rsid w:val="00E35717"/>
    <w:rsid w:val="00E37E7B"/>
    <w:rsid w:val="00E42E01"/>
    <w:rsid w:val="00E44F24"/>
    <w:rsid w:val="00E47FC8"/>
    <w:rsid w:val="00E573D4"/>
    <w:rsid w:val="00E57A86"/>
    <w:rsid w:val="00E62D41"/>
    <w:rsid w:val="00E635E8"/>
    <w:rsid w:val="00E76134"/>
    <w:rsid w:val="00E843D8"/>
    <w:rsid w:val="00E8490A"/>
    <w:rsid w:val="00E852D8"/>
    <w:rsid w:val="00E853BE"/>
    <w:rsid w:val="00E86FB8"/>
    <w:rsid w:val="00E9152E"/>
    <w:rsid w:val="00E919E6"/>
    <w:rsid w:val="00E93896"/>
    <w:rsid w:val="00E95AF2"/>
    <w:rsid w:val="00E96BA5"/>
    <w:rsid w:val="00EA19F6"/>
    <w:rsid w:val="00EA5EBE"/>
    <w:rsid w:val="00EA78A9"/>
    <w:rsid w:val="00EB26DD"/>
    <w:rsid w:val="00EB39F2"/>
    <w:rsid w:val="00EB4290"/>
    <w:rsid w:val="00EB7118"/>
    <w:rsid w:val="00EB7B4D"/>
    <w:rsid w:val="00EC0090"/>
    <w:rsid w:val="00EC2768"/>
    <w:rsid w:val="00EC38BD"/>
    <w:rsid w:val="00ED1182"/>
    <w:rsid w:val="00ED1683"/>
    <w:rsid w:val="00ED196F"/>
    <w:rsid w:val="00ED3285"/>
    <w:rsid w:val="00ED551C"/>
    <w:rsid w:val="00ED602E"/>
    <w:rsid w:val="00EE0A4D"/>
    <w:rsid w:val="00EE0E29"/>
    <w:rsid w:val="00EE158B"/>
    <w:rsid w:val="00EE62E3"/>
    <w:rsid w:val="00EE6A72"/>
    <w:rsid w:val="00EE73DF"/>
    <w:rsid w:val="00EF19B1"/>
    <w:rsid w:val="00EF33CB"/>
    <w:rsid w:val="00EF4E22"/>
    <w:rsid w:val="00EF59FE"/>
    <w:rsid w:val="00F00E15"/>
    <w:rsid w:val="00F050AA"/>
    <w:rsid w:val="00F11EC8"/>
    <w:rsid w:val="00F12408"/>
    <w:rsid w:val="00F1391E"/>
    <w:rsid w:val="00F14025"/>
    <w:rsid w:val="00F173F9"/>
    <w:rsid w:val="00F17552"/>
    <w:rsid w:val="00F21A4A"/>
    <w:rsid w:val="00F2272E"/>
    <w:rsid w:val="00F2667C"/>
    <w:rsid w:val="00F26DA8"/>
    <w:rsid w:val="00F271D8"/>
    <w:rsid w:val="00F315C9"/>
    <w:rsid w:val="00F42D3F"/>
    <w:rsid w:val="00F4390C"/>
    <w:rsid w:val="00F47583"/>
    <w:rsid w:val="00F47BBA"/>
    <w:rsid w:val="00F5186D"/>
    <w:rsid w:val="00F627C3"/>
    <w:rsid w:val="00F63258"/>
    <w:rsid w:val="00F713A0"/>
    <w:rsid w:val="00F75005"/>
    <w:rsid w:val="00F82D87"/>
    <w:rsid w:val="00F86BCA"/>
    <w:rsid w:val="00FA4073"/>
    <w:rsid w:val="00FB156F"/>
    <w:rsid w:val="00FB4B79"/>
    <w:rsid w:val="00FC1B75"/>
    <w:rsid w:val="00FC30A0"/>
    <w:rsid w:val="00FC3ADD"/>
    <w:rsid w:val="00FC3F63"/>
    <w:rsid w:val="00FC4619"/>
    <w:rsid w:val="00FC6BED"/>
    <w:rsid w:val="00FC785E"/>
    <w:rsid w:val="00FD09D1"/>
    <w:rsid w:val="00FD1DA1"/>
    <w:rsid w:val="00FE1800"/>
    <w:rsid w:val="00FE2DE4"/>
    <w:rsid w:val="00FE370B"/>
    <w:rsid w:val="00FE3CD2"/>
    <w:rsid w:val="00FE6664"/>
    <w:rsid w:val="00FF16D1"/>
    <w:rsid w:val="00FF2FF8"/>
    <w:rsid w:val="00FF60F6"/>
    <w:rsid w:val="00FF6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ACE4C"/>
  <w15:chartTrackingRefBased/>
  <w15:docId w15:val="{D39D8EFA-F55E-4449-9FDB-01A4A827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semiHidden="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iPriority="0" w:qFormat="1"/>
    <w:lsdException w:name="footnote text" w:semiHidden="1"/>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密-正文"/>
    <w:qFormat/>
    <w:rsid w:val="00AC6D0A"/>
    <w:pPr>
      <w:widowControl w:val="0"/>
      <w:autoSpaceDE w:val="0"/>
      <w:autoSpaceDN w:val="0"/>
      <w:adjustRightInd w:val="0"/>
      <w:snapToGrid w:val="0"/>
      <w:spacing w:line="360" w:lineRule="auto"/>
      <w:ind w:firstLineChars="200" w:firstLine="200"/>
      <w:jc w:val="both"/>
    </w:pPr>
    <w:rPr>
      <w:rFonts w:ascii="Times New Roman" w:eastAsia="仿宋" w:hAnsi="Times New Roman"/>
      <w:snapToGrid w:val="0"/>
      <w:sz w:val="28"/>
    </w:rPr>
  </w:style>
  <w:style w:type="paragraph" w:styleId="1">
    <w:name w:val="heading 1"/>
    <w:aliases w:val="密-标题 1"/>
    <w:next w:val="a0"/>
    <w:link w:val="10"/>
    <w:autoRedefine/>
    <w:uiPriority w:val="9"/>
    <w:qFormat/>
    <w:rsid w:val="00AF7125"/>
    <w:pPr>
      <w:keepNext/>
      <w:numPr>
        <w:numId w:val="40"/>
      </w:numPr>
      <w:autoSpaceDE w:val="0"/>
      <w:autoSpaceDN w:val="0"/>
      <w:adjustRightInd w:val="0"/>
      <w:snapToGrid w:val="0"/>
      <w:spacing w:beforeLines="250" w:before="600" w:afterLines="200" w:after="480"/>
      <w:outlineLvl w:val="0"/>
    </w:pPr>
    <w:rPr>
      <w:rFonts w:ascii="黑体" w:eastAsia="黑体" w:hAnsi="仿宋"/>
      <w:b/>
      <w:bCs/>
      <w:snapToGrid w:val="0"/>
      <w:sz w:val="32"/>
      <w:szCs w:val="32"/>
    </w:rPr>
  </w:style>
  <w:style w:type="paragraph" w:styleId="2">
    <w:name w:val="heading 2"/>
    <w:aliases w:val="密-标题 2"/>
    <w:next w:val="a0"/>
    <w:link w:val="20"/>
    <w:autoRedefine/>
    <w:uiPriority w:val="9"/>
    <w:qFormat/>
    <w:rsid w:val="00AF7125"/>
    <w:pPr>
      <w:keepNext/>
      <w:numPr>
        <w:ilvl w:val="1"/>
        <w:numId w:val="40"/>
      </w:numPr>
      <w:autoSpaceDE w:val="0"/>
      <w:autoSpaceDN w:val="0"/>
      <w:adjustRightInd w:val="0"/>
      <w:snapToGrid w:val="0"/>
      <w:spacing w:beforeLines="100" w:before="240" w:afterLines="100" w:after="240"/>
      <w:outlineLvl w:val="1"/>
    </w:pPr>
    <w:rPr>
      <w:rFonts w:ascii="楷体" w:eastAsia="楷体" w:hAnsi="仿宋"/>
      <w:b/>
      <w:snapToGrid w:val="0"/>
      <w:sz w:val="30"/>
      <w:szCs w:val="32"/>
    </w:rPr>
  </w:style>
  <w:style w:type="paragraph" w:styleId="3">
    <w:name w:val="heading 3"/>
    <w:aliases w:val="密-标题 3"/>
    <w:next w:val="a0"/>
    <w:link w:val="30"/>
    <w:autoRedefine/>
    <w:uiPriority w:val="9"/>
    <w:qFormat/>
    <w:rsid w:val="00EE62E3"/>
    <w:pPr>
      <w:keepNext/>
      <w:numPr>
        <w:ilvl w:val="2"/>
        <w:numId w:val="40"/>
      </w:numPr>
      <w:adjustRightInd w:val="0"/>
      <w:snapToGrid w:val="0"/>
      <w:spacing w:beforeLines="100" w:before="240" w:afterLines="100" w:after="240"/>
      <w:outlineLvl w:val="2"/>
    </w:pPr>
    <w:rPr>
      <w:rFonts w:ascii="仿宋" w:eastAsia="仿宋" w:hAnsi="仿宋"/>
      <w:b/>
      <w:snapToGrid w:val="0"/>
      <w:sz w:val="28"/>
      <w:szCs w:val="32"/>
    </w:rPr>
  </w:style>
  <w:style w:type="paragraph" w:styleId="4">
    <w:name w:val="heading 4"/>
    <w:basedOn w:val="a0"/>
    <w:next w:val="a0"/>
    <w:link w:val="40"/>
    <w:uiPriority w:val="9"/>
    <w:rsid w:val="00737F57"/>
    <w:pPr>
      <w:keepNext/>
      <w:keepLines/>
      <w:numPr>
        <w:ilvl w:val="3"/>
        <w:numId w:val="40"/>
      </w:numPr>
      <w:spacing w:before="280" w:after="290" w:line="376" w:lineRule="auto"/>
      <w:ind w:firstLineChars="0"/>
      <w:outlineLvl w:val="3"/>
    </w:pPr>
    <w:rPr>
      <w:rFonts w:asciiTheme="majorHAnsi" w:eastAsiaTheme="majorEastAsia" w:hAnsiTheme="majorHAnsi" w:cstheme="majorBidi"/>
      <w:b/>
      <w:bCs/>
      <w:szCs w:val="28"/>
    </w:rPr>
  </w:style>
  <w:style w:type="paragraph" w:styleId="5">
    <w:name w:val="heading 5"/>
    <w:basedOn w:val="a0"/>
    <w:next w:val="a0"/>
    <w:link w:val="50"/>
    <w:uiPriority w:val="9"/>
    <w:rsid w:val="00737F57"/>
    <w:pPr>
      <w:keepNext/>
      <w:keepLines/>
      <w:numPr>
        <w:ilvl w:val="4"/>
        <w:numId w:val="40"/>
      </w:numPr>
      <w:spacing w:before="280" w:after="290" w:line="376" w:lineRule="auto"/>
      <w:ind w:firstLineChars="0"/>
      <w:outlineLvl w:val="4"/>
    </w:pPr>
    <w:rPr>
      <w:b/>
      <w:bCs/>
      <w:szCs w:val="28"/>
    </w:rPr>
  </w:style>
  <w:style w:type="paragraph" w:styleId="6">
    <w:name w:val="heading 6"/>
    <w:basedOn w:val="a0"/>
    <w:next w:val="a0"/>
    <w:link w:val="60"/>
    <w:uiPriority w:val="9"/>
    <w:rsid w:val="00737F57"/>
    <w:pPr>
      <w:keepNext/>
      <w:keepLines/>
      <w:numPr>
        <w:ilvl w:val="5"/>
        <w:numId w:val="40"/>
      </w:numPr>
      <w:spacing w:before="240" w:after="64" w:line="320" w:lineRule="auto"/>
      <w:ind w:firstLineChars="0"/>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qFormat/>
    <w:rsid w:val="00737F57"/>
    <w:pPr>
      <w:keepNext/>
      <w:keepLines/>
      <w:numPr>
        <w:ilvl w:val="6"/>
        <w:numId w:val="40"/>
      </w:numPr>
      <w:spacing w:before="240" w:after="64" w:line="320" w:lineRule="auto"/>
      <w:ind w:firstLineChars="0"/>
      <w:outlineLvl w:val="6"/>
    </w:pPr>
    <w:rPr>
      <w:b/>
      <w:bCs/>
      <w:sz w:val="24"/>
      <w:szCs w:val="24"/>
    </w:rPr>
  </w:style>
  <w:style w:type="paragraph" w:styleId="8">
    <w:name w:val="heading 8"/>
    <w:basedOn w:val="a0"/>
    <w:next w:val="a0"/>
    <w:link w:val="80"/>
    <w:uiPriority w:val="9"/>
    <w:semiHidden/>
    <w:qFormat/>
    <w:rsid w:val="00737F57"/>
    <w:pPr>
      <w:keepNext/>
      <w:keepLines/>
      <w:numPr>
        <w:ilvl w:val="7"/>
        <w:numId w:val="40"/>
      </w:numPr>
      <w:spacing w:before="240" w:after="64" w:line="320" w:lineRule="auto"/>
      <w:ind w:firstLineChars="0"/>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qFormat/>
    <w:rsid w:val="00737F57"/>
    <w:pPr>
      <w:keepNext/>
      <w:keepLines/>
      <w:numPr>
        <w:ilvl w:val="8"/>
        <w:numId w:val="40"/>
      </w:numPr>
      <w:spacing w:before="240" w:after="64" w:line="320" w:lineRule="auto"/>
      <w:ind w:firstLineChars="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aliases w:val="密-标题 2 字符"/>
    <w:basedOn w:val="a1"/>
    <w:link w:val="2"/>
    <w:uiPriority w:val="9"/>
    <w:qFormat/>
    <w:rsid w:val="00AF7125"/>
    <w:rPr>
      <w:rFonts w:ascii="楷体" w:eastAsia="楷体" w:hAnsi="仿宋"/>
      <w:b/>
      <w:snapToGrid w:val="0"/>
      <w:sz w:val="30"/>
      <w:szCs w:val="32"/>
    </w:rPr>
  </w:style>
  <w:style w:type="paragraph" w:styleId="a4">
    <w:name w:val="Intense Quote"/>
    <w:basedOn w:val="a0"/>
    <w:next w:val="a0"/>
    <w:link w:val="a5"/>
    <w:uiPriority w:val="30"/>
    <w:semiHidden/>
    <w:rsid w:val="00D648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5">
    <w:name w:val="明显引用 字符"/>
    <w:basedOn w:val="a1"/>
    <w:link w:val="a4"/>
    <w:uiPriority w:val="30"/>
    <w:semiHidden/>
    <w:rsid w:val="0030520E"/>
    <w:rPr>
      <w:rFonts w:ascii="仿宋" w:eastAsia="仿宋"/>
      <w:i/>
      <w:iCs/>
      <w:snapToGrid w:val="0"/>
      <w:color w:val="4472C4" w:themeColor="accent1"/>
      <w:sz w:val="24"/>
    </w:rPr>
  </w:style>
  <w:style w:type="paragraph" w:styleId="a6">
    <w:name w:val="No Spacing"/>
    <w:link w:val="a7"/>
    <w:uiPriority w:val="1"/>
    <w:semiHidden/>
    <w:qFormat/>
    <w:rsid w:val="006F6DF3"/>
    <w:rPr>
      <w:kern w:val="0"/>
      <w:sz w:val="22"/>
      <w:szCs w:val="22"/>
    </w:rPr>
  </w:style>
  <w:style w:type="character" w:customStyle="1" w:styleId="30">
    <w:name w:val="标题 3 字符"/>
    <w:aliases w:val="密-标题 3 字符"/>
    <w:basedOn w:val="a1"/>
    <w:link w:val="3"/>
    <w:uiPriority w:val="9"/>
    <w:rsid w:val="00EE62E3"/>
    <w:rPr>
      <w:rFonts w:ascii="仿宋" w:eastAsia="仿宋" w:hAnsi="仿宋"/>
      <w:b/>
      <w:snapToGrid w:val="0"/>
      <w:sz w:val="28"/>
      <w:szCs w:val="32"/>
    </w:rPr>
  </w:style>
  <w:style w:type="character" w:customStyle="1" w:styleId="a7">
    <w:name w:val="无间隔 字符"/>
    <w:basedOn w:val="a1"/>
    <w:link w:val="a6"/>
    <w:uiPriority w:val="1"/>
    <w:semiHidden/>
    <w:rsid w:val="0030520E"/>
    <w:rPr>
      <w:kern w:val="0"/>
      <w:sz w:val="22"/>
      <w:szCs w:val="22"/>
    </w:rPr>
  </w:style>
  <w:style w:type="character" w:customStyle="1" w:styleId="10">
    <w:name w:val="标题 1 字符"/>
    <w:aliases w:val="密-标题 1 字符"/>
    <w:basedOn w:val="a1"/>
    <w:link w:val="1"/>
    <w:uiPriority w:val="9"/>
    <w:qFormat/>
    <w:rsid w:val="00AF7125"/>
    <w:rPr>
      <w:rFonts w:ascii="黑体" w:eastAsia="黑体" w:hAnsi="仿宋"/>
      <w:b/>
      <w:bCs/>
      <w:snapToGrid w:val="0"/>
      <w:sz w:val="32"/>
      <w:szCs w:val="32"/>
    </w:rPr>
  </w:style>
  <w:style w:type="paragraph" w:styleId="a8">
    <w:name w:val="header"/>
    <w:basedOn w:val="-"/>
    <w:link w:val="a9"/>
    <w:uiPriority w:val="99"/>
    <w:rsid w:val="002071A2"/>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1"/>
    <w:link w:val="a8"/>
    <w:uiPriority w:val="99"/>
    <w:rsid w:val="002071A2"/>
    <w:rPr>
      <w:rFonts w:ascii="Times New Roman" w:eastAsia="仿宋" w:hAnsi="Times New Roman"/>
      <w:snapToGrid w:val="0"/>
      <w:sz w:val="18"/>
      <w:szCs w:val="18"/>
    </w:rPr>
  </w:style>
  <w:style w:type="paragraph" w:customStyle="1" w:styleId="aa">
    <w:name w:val="特殊章节标题"/>
    <w:basedOn w:val="1"/>
    <w:next w:val="a0"/>
    <w:link w:val="ab"/>
    <w:autoRedefine/>
    <w:qFormat/>
    <w:rsid w:val="00FC4619"/>
    <w:pPr>
      <w:numPr>
        <w:numId w:val="0"/>
      </w:numPr>
      <w:jc w:val="center"/>
    </w:pPr>
    <w:rPr>
      <w:sz w:val="36"/>
      <w:szCs w:val="36"/>
    </w:rPr>
  </w:style>
  <w:style w:type="paragraph" w:styleId="ac">
    <w:name w:val="List Paragraph"/>
    <w:aliases w:val="List,符号列表,列出段落2,编号,一级项目编号,列出段落4,正文段落1,1、,3+级标题,Bullet List,FooterText,numbered,List Paragraph1,Paragraphe de liste1,lp1,1.2.3标题,表格段落,项目符号,段落列项目,列表格式,Colorful List Accent 1,符号1.1（天云科技）,列出段落-正文,段落样式,stc标题4,正文1级小标题,编号1),列出段落41,序号"/>
    <w:basedOn w:val="a0"/>
    <w:link w:val="ad"/>
    <w:uiPriority w:val="34"/>
    <w:qFormat/>
    <w:rsid w:val="00042B29"/>
    <w:pPr>
      <w:ind w:firstLine="420"/>
    </w:pPr>
  </w:style>
  <w:style w:type="character" w:customStyle="1" w:styleId="ab">
    <w:name w:val="特殊章节标题 字符"/>
    <w:basedOn w:val="10"/>
    <w:link w:val="aa"/>
    <w:rsid w:val="00FC4619"/>
    <w:rPr>
      <w:rFonts w:ascii="黑体" w:eastAsia="黑体" w:hAnsi="仿宋"/>
      <w:b/>
      <w:bCs/>
      <w:snapToGrid w:val="0"/>
      <w:sz w:val="36"/>
      <w:szCs w:val="36"/>
    </w:rPr>
  </w:style>
  <w:style w:type="paragraph" w:customStyle="1" w:styleId="-">
    <w:name w:val="密-无缩进正文"/>
    <w:basedOn w:val="a0"/>
    <w:link w:val="-0"/>
    <w:qFormat/>
    <w:rsid w:val="00F173F9"/>
    <w:pPr>
      <w:ind w:firstLineChars="0" w:firstLine="0"/>
    </w:pPr>
  </w:style>
  <w:style w:type="paragraph" w:styleId="11">
    <w:name w:val="toc 1"/>
    <w:basedOn w:val="a0"/>
    <w:next w:val="a0"/>
    <w:autoRedefine/>
    <w:uiPriority w:val="39"/>
    <w:rsid w:val="00860DA4"/>
    <w:pPr>
      <w:tabs>
        <w:tab w:val="right" w:leader="middleDot" w:pos="9060"/>
      </w:tabs>
      <w:spacing w:before="120" w:after="120" w:line="240" w:lineRule="auto"/>
      <w:ind w:leftChars="100" w:left="280" w:rightChars="100" w:right="280" w:firstLineChars="100" w:firstLine="240"/>
      <w:jc w:val="left"/>
    </w:pPr>
    <w:rPr>
      <w:rFonts w:asciiTheme="minorHAnsi"/>
      <w:bCs/>
      <w:caps/>
      <w:szCs w:val="20"/>
    </w:rPr>
  </w:style>
  <w:style w:type="character" w:customStyle="1" w:styleId="Mention1">
    <w:name w:val="Mention1"/>
    <w:basedOn w:val="a1"/>
    <w:uiPriority w:val="99"/>
    <w:semiHidden/>
    <w:rsid w:val="00BF4CB7"/>
    <w:rPr>
      <w:color w:val="2B579A"/>
      <w:shd w:val="clear" w:color="auto" w:fill="E1DFDD"/>
    </w:rPr>
  </w:style>
  <w:style w:type="character" w:customStyle="1" w:styleId="-0">
    <w:name w:val="密-无缩进正文 字符"/>
    <w:basedOn w:val="a1"/>
    <w:link w:val="-"/>
    <w:rsid w:val="00F173F9"/>
    <w:rPr>
      <w:rFonts w:ascii="仿宋" w:eastAsia="仿宋"/>
      <w:snapToGrid w:val="0"/>
      <w:sz w:val="24"/>
    </w:rPr>
  </w:style>
  <w:style w:type="paragraph" w:styleId="ae">
    <w:name w:val="Title"/>
    <w:aliases w:val="密-封面标题"/>
    <w:next w:val="a0"/>
    <w:link w:val="af"/>
    <w:autoRedefine/>
    <w:uiPriority w:val="10"/>
    <w:qFormat/>
    <w:rsid w:val="00AF40D6"/>
    <w:pPr>
      <w:widowControl w:val="0"/>
      <w:autoSpaceDE w:val="0"/>
      <w:autoSpaceDN w:val="0"/>
      <w:adjustRightInd w:val="0"/>
      <w:snapToGrid w:val="0"/>
      <w:spacing w:line="360" w:lineRule="auto"/>
      <w:jc w:val="center"/>
    </w:pPr>
    <w:rPr>
      <w:rFonts w:ascii="宋体" w:eastAsia="宋体"/>
      <w:b/>
      <w:snapToGrid w:val="0"/>
      <w:sz w:val="52"/>
      <w:szCs w:val="44"/>
    </w:rPr>
  </w:style>
  <w:style w:type="paragraph" w:styleId="af0">
    <w:name w:val="Body Text"/>
    <w:basedOn w:val="a0"/>
    <w:link w:val="af1"/>
    <w:uiPriority w:val="99"/>
    <w:qFormat/>
    <w:rsid w:val="00C14301"/>
    <w:pPr>
      <w:spacing w:after="120"/>
    </w:pPr>
  </w:style>
  <w:style w:type="character" w:customStyle="1" w:styleId="af1">
    <w:name w:val="正文文本 字符"/>
    <w:basedOn w:val="a1"/>
    <w:link w:val="af0"/>
    <w:uiPriority w:val="99"/>
    <w:qFormat/>
    <w:rsid w:val="0030520E"/>
    <w:rPr>
      <w:rFonts w:ascii="仿宋" w:eastAsia="仿宋"/>
      <w:snapToGrid w:val="0"/>
      <w:sz w:val="24"/>
    </w:rPr>
  </w:style>
  <w:style w:type="paragraph" w:customStyle="1" w:styleId="-1">
    <w:name w:val="密-封面正文"/>
    <w:link w:val="-2"/>
    <w:autoRedefine/>
    <w:uiPriority w:val="2"/>
    <w:qFormat/>
    <w:rsid w:val="00860DA4"/>
    <w:pPr>
      <w:widowControl w:val="0"/>
      <w:autoSpaceDE w:val="0"/>
      <w:autoSpaceDN w:val="0"/>
      <w:adjustRightInd w:val="0"/>
      <w:snapToGrid w:val="0"/>
      <w:spacing w:line="360" w:lineRule="auto"/>
    </w:pPr>
    <w:rPr>
      <w:rFonts w:ascii="Times New Roman" w:eastAsia="宋体" w:hAnsi="Times New Roman"/>
      <w:b/>
      <w:snapToGrid w:val="0"/>
      <w:sz w:val="36"/>
      <w:szCs w:val="28"/>
    </w:rPr>
  </w:style>
  <w:style w:type="character" w:customStyle="1" w:styleId="af">
    <w:name w:val="标题 字符"/>
    <w:aliases w:val="密-封面标题 字符"/>
    <w:basedOn w:val="a1"/>
    <w:link w:val="ae"/>
    <w:uiPriority w:val="10"/>
    <w:rsid w:val="00AF40D6"/>
    <w:rPr>
      <w:rFonts w:ascii="宋体" w:eastAsia="宋体"/>
      <w:b/>
      <w:snapToGrid w:val="0"/>
      <w:sz w:val="52"/>
      <w:szCs w:val="44"/>
    </w:rPr>
  </w:style>
  <w:style w:type="character" w:customStyle="1" w:styleId="-2">
    <w:name w:val="密-封面正文 字符"/>
    <w:basedOn w:val="a1"/>
    <w:link w:val="-1"/>
    <w:uiPriority w:val="2"/>
    <w:rsid w:val="00860DA4"/>
    <w:rPr>
      <w:rFonts w:ascii="Times New Roman" w:eastAsia="宋体" w:hAnsi="Times New Roman"/>
      <w:b/>
      <w:snapToGrid w:val="0"/>
      <w:sz w:val="36"/>
      <w:szCs w:val="28"/>
    </w:rPr>
  </w:style>
  <w:style w:type="paragraph" w:styleId="21">
    <w:name w:val="toc 2"/>
    <w:basedOn w:val="a0"/>
    <w:next w:val="a0"/>
    <w:autoRedefine/>
    <w:uiPriority w:val="39"/>
    <w:rsid w:val="000047FC"/>
    <w:pPr>
      <w:ind w:leftChars="100" w:left="100" w:rightChars="100" w:right="100"/>
      <w:jc w:val="left"/>
    </w:pPr>
    <w:rPr>
      <w:rFonts w:asciiTheme="minorHAnsi"/>
      <w:smallCaps/>
      <w:szCs w:val="20"/>
    </w:rPr>
  </w:style>
  <w:style w:type="character" w:styleId="af2">
    <w:name w:val="Hyperlink"/>
    <w:basedOn w:val="a1"/>
    <w:uiPriority w:val="99"/>
    <w:unhideWhenUsed/>
    <w:rsid w:val="006378B2"/>
    <w:rPr>
      <w:color w:val="0563C1" w:themeColor="hyperlink"/>
      <w:u w:val="single"/>
    </w:rPr>
  </w:style>
  <w:style w:type="paragraph" w:styleId="af3">
    <w:name w:val="footer"/>
    <w:basedOn w:val="a0"/>
    <w:link w:val="af4"/>
    <w:uiPriority w:val="99"/>
    <w:unhideWhenUsed/>
    <w:rsid w:val="00911272"/>
    <w:pPr>
      <w:widowControl/>
      <w:autoSpaceDE/>
      <w:autoSpaceDN/>
      <w:spacing w:line="240" w:lineRule="auto"/>
      <w:ind w:firstLineChars="0" w:firstLine="0"/>
      <w:jc w:val="center"/>
    </w:pPr>
    <w:rPr>
      <w:rFonts w:ascii="楷体" w:eastAsia="楷体" w:hAnsi="楷体" w:cs="Times New Roman"/>
      <w:kern w:val="0"/>
      <w:sz w:val="18"/>
      <w:szCs w:val="18"/>
    </w:rPr>
  </w:style>
  <w:style w:type="character" w:customStyle="1" w:styleId="af4">
    <w:name w:val="页脚 字符"/>
    <w:basedOn w:val="a1"/>
    <w:link w:val="af3"/>
    <w:uiPriority w:val="99"/>
    <w:rsid w:val="00911272"/>
    <w:rPr>
      <w:rFonts w:ascii="楷体" w:eastAsia="楷体" w:hAnsi="楷体" w:cs="Times New Roman"/>
      <w:snapToGrid w:val="0"/>
      <w:kern w:val="0"/>
      <w:sz w:val="18"/>
      <w:szCs w:val="18"/>
    </w:rPr>
  </w:style>
  <w:style w:type="character" w:styleId="af5">
    <w:name w:val="page number"/>
    <w:basedOn w:val="a1"/>
    <w:uiPriority w:val="99"/>
    <w:semiHidden/>
    <w:rsid w:val="00DB1EE3"/>
  </w:style>
  <w:style w:type="paragraph" w:styleId="af6">
    <w:name w:val="caption"/>
    <w:basedOn w:val="a0"/>
    <w:next w:val="a0"/>
    <w:link w:val="af7"/>
    <w:uiPriority w:val="35"/>
    <w:unhideWhenUsed/>
    <w:qFormat/>
    <w:rsid w:val="00BC672A"/>
    <w:pPr>
      <w:spacing w:line="240" w:lineRule="auto"/>
      <w:ind w:firstLineChars="0" w:firstLine="0"/>
      <w:jc w:val="center"/>
    </w:pPr>
    <w:rPr>
      <w:rFonts w:eastAsia="黑体" w:cstheme="majorBidi"/>
      <w:sz w:val="20"/>
      <w:szCs w:val="20"/>
    </w:rPr>
  </w:style>
  <w:style w:type="paragraph" w:styleId="31">
    <w:name w:val="toc 3"/>
    <w:basedOn w:val="a0"/>
    <w:next w:val="a0"/>
    <w:autoRedefine/>
    <w:uiPriority w:val="39"/>
    <w:rsid w:val="000047FC"/>
    <w:pPr>
      <w:ind w:left="560"/>
      <w:jc w:val="left"/>
    </w:pPr>
    <w:rPr>
      <w:rFonts w:asciiTheme="minorHAnsi"/>
      <w:iCs/>
      <w:szCs w:val="20"/>
    </w:rPr>
  </w:style>
  <w:style w:type="table" w:styleId="af8">
    <w:name w:val="Table Grid"/>
    <w:basedOn w:val="a2"/>
    <w:uiPriority w:val="39"/>
    <w:qFormat/>
    <w:rsid w:val="00FE3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密-表格样式1"/>
    <w:basedOn w:val="a2"/>
    <w:uiPriority w:val="99"/>
    <w:rsid w:val="00E86FB8"/>
    <w:pPr>
      <w:autoSpaceDE w:val="0"/>
      <w:autoSpaceDN w:val="0"/>
      <w:adjustRightInd w:val="0"/>
      <w:snapToGrid w:val="0"/>
      <w:jc w:val="center"/>
    </w:pPr>
    <w:rPr>
      <w:rFonts w:eastAsia="仿宋"/>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styleId="af9">
    <w:name w:val="Normal (Web)"/>
    <w:basedOn w:val="a0"/>
    <w:uiPriority w:val="99"/>
    <w:unhideWhenUsed/>
    <w:qFormat/>
    <w:rsid w:val="00A43D7D"/>
    <w:pPr>
      <w:widowControl/>
      <w:autoSpaceDE/>
      <w:autoSpaceDN/>
      <w:adjustRightInd/>
      <w:snapToGrid/>
      <w:spacing w:before="100" w:beforeAutospacing="1" w:after="100" w:afterAutospacing="1" w:line="240" w:lineRule="auto"/>
      <w:ind w:firstLineChars="0" w:firstLine="0"/>
      <w:jc w:val="left"/>
    </w:pPr>
    <w:rPr>
      <w:rFonts w:ascii="宋体" w:eastAsia="宋体" w:hAnsi="宋体" w:cs="宋体"/>
      <w:snapToGrid/>
      <w:kern w:val="0"/>
      <w:sz w:val="24"/>
      <w:szCs w:val="24"/>
    </w:rPr>
  </w:style>
  <w:style w:type="paragraph" w:customStyle="1" w:styleId="-3">
    <w:name w:val="密-表格正文"/>
    <w:basedOn w:val="-"/>
    <w:link w:val="-4"/>
    <w:qFormat/>
    <w:rsid w:val="007A1A6E"/>
    <w:pPr>
      <w:spacing w:line="240" w:lineRule="auto"/>
      <w:jc w:val="center"/>
    </w:pPr>
    <w:rPr>
      <w:sz w:val="24"/>
    </w:rPr>
  </w:style>
  <w:style w:type="character" w:customStyle="1" w:styleId="-4">
    <w:name w:val="密-表格正文 字符"/>
    <w:basedOn w:val="-0"/>
    <w:link w:val="-3"/>
    <w:rsid w:val="007A1A6E"/>
    <w:rPr>
      <w:rFonts w:ascii="Times New Roman" w:eastAsia="仿宋" w:hAnsi="Times New Roman"/>
      <w:snapToGrid w:val="0"/>
      <w:sz w:val="24"/>
    </w:rPr>
  </w:style>
  <w:style w:type="paragraph" w:styleId="afa">
    <w:name w:val="Normal Indent"/>
    <w:aliases w:val="正文（首行缩进两字）,表正文,正文非缩进,特点,四号,缩进,ALT+Z,标题4,段1,正文不缩进,水上软件,正文缩进（首行缩进两字）,正文(首行缩进两字),正文(首行缩进两字)1,特点标题,正文编号,正文双线,首行缩进,bt,EHPT,Body Text2,Body Text(ch),正文2级,Indent 1,正文缩进William,正文（首行缩进两字） Char,正文（首行缩进两字） Char Char Char Char,正文缩进1,表正文1,正文非缩进1,特点1,小"/>
    <w:basedOn w:val="a0"/>
    <w:link w:val="afb"/>
    <w:unhideWhenUsed/>
    <w:qFormat/>
    <w:rsid w:val="00B639AC"/>
    <w:pPr>
      <w:autoSpaceDE/>
      <w:autoSpaceDN/>
      <w:adjustRightInd/>
      <w:snapToGrid/>
      <w:spacing w:line="240" w:lineRule="auto"/>
      <w:ind w:firstLine="420"/>
    </w:pPr>
    <w:rPr>
      <w:rFonts w:ascii="Calibri" w:eastAsia="宋体" w:hAnsi="Calibri" w:cs="Times New Roman"/>
      <w:snapToGrid/>
      <w:sz w:val="21"/>
      <w:szCs w:val="24"/>
    </w:rPr>
  </w:style>
  <w:style w:type="character" w:customStyle="1" w:styleId="afb">
    <w:name w:val="正文缩进 字符"/>
    <w:aliases w:val="正文（首行缩进两字） 字符,表正文 字符,正文非缩进 字符,特点 字符,四号 字符,缩进 字符,ALT+Z 字符,标题4 字符,段1 字符,正文不缩进 字符,水上软件 字符,正文缩进（首行缩进两字） 字符,正文(首行缩进两字) 字符,正文(首行缩进两字)1 字符,特点标题 字符,正文编号 字符,正文双线 字符,首行缩进 字符,bt 字符,EHPT 字符,Body Text2 字符,Body Text(ch) 字符,正文2级 字符,Indent 1 字符,正文缩进William 字符"/>
    <w:link w:val="afa"/>
    <w:qFormat/>
    <w:rsid w:val="00B639AC"/>
    <w:rPr>
      <w:rFonts w:ascii="Calibri" w:eastAsia="宋体" w:hAnsi="Calibri" w:cs="Times New Roman"/>
      <w:szCs w:val="24"/>
    </w:rPr>
  </w:style>
  <w:style w:type="character" w:customStyle="1" w:styleId="ad">
    <w:name w:val="列出段落 字符"/>
    <w:aliases w:val="List 字符,符号列表 字符,列出段落2 字符,编号 字符,一级项目编号 字符,列出段落4 字符,正文段落1 字符,1、 字符,3+级标题 字符,Bullet List 字符,FooterText 字符,numbered 字符,List Paragraph1 字符,Paragraphe de liste1 字符,lp1 字符,1.2.3标题 字符,表格段落 字符,项目符号 字符,段落列项目 字符,列表格式 字符,Colorful List Accent 1 字符,列出段落-正文 字符"/>
    <w:link w:val="ac"/>
    <w:uiPriority w:val="34"/>
    <w:qFormat/>
    <w:rsid w:val="00133FAD"/>
    <w:rPr>
      <w:rFonts w:ascii="Times New Roman" w:eastAsia="仿宋" w:hAnsi="Times New Roman"/>
      <w:snapToGrid w:val="0"/>
      <w:sz w:val="28"/>
    </w:rPr>
  </w:style>
  <w:style w:type="paragraph" w:customStyle="1" w:styleId="a">
    <w:name w:val="列项——（一级）"/>
    <w:basedOn w:val="a0"/>
    <w:rsid w:val="006230C0"/>
    <w:pPr>
      <w:numPr>
        <w:numId w:val="24"/>
      </w:numPr>
    </w:pPr>
  </w:style>
  <w:style w:type="character" w:styleId="afc">
    <w:name w:val="Strong"/>
    <w:basedOn w:val="a1"/>
    <w:uiPriority w:val="22"/>
    <w:qFormat/>
    <w:rsid w:val="004C7178"/>
    <w:rPr>
      <w:b/>
      <w:bCs/>
    </w:rPr>
  </w:style>
  <w:style w:type="character" w:styleId="afd">
    <w:name w:val="annotation reference"/>
    <w:basedOn w:val="a1"/>
    <w:uiPriority w:val="99"/>
    <w:semiHidden/>
    <w:rsid w:val="00B91E8E"/>
    <w:rPr>
      <w:sz w:val="21"/>
      <w:szCs w:val="21"/>
    </w:rPr>
  </w:style>
  <w:style w:type="paragraph" w:styleId="afe">
    <w:name w:val="annotation text"/>
    <w:basedOn w:val="a0"/>
    <w:link w:val="aff"/>
    <w:uiPriority w:val="99"/>
    <w:semiHidden/>
    <w:rsid w:val="00B91E8E"/>
    <w:pPr>
      <w:jc w:val="left"/>
    </w:pPr>
  </w:style>
  <w:style w:type="character" w:customStyle="1" w:styleId="aff">
    <w:name w:val="批注文字 字符"/>
    <w:basedOn w:val="a1"/>
    <w:link w:val="afe"/>
    <w:uiPriority w:val="99"/>
    <w:semiHidden/>
    <w:rsid w:val="00B91E8E"/>
    <w:rPr>
      <w:rFonts w:ascii="Times New Roman" w:eastAsia="仿宋" w:hAnsi="Times New Roman"/>
      <w:snapToGrid w:val="0"/>
      <w:sz w:val="28"/>
    </w:rPr>
  </w:style>
  <w:style w:type="paragraph" w:styleId="aff0">
    <w:name w:val="Balloon Text"/>
    <w:basedOn w:val="a0"/>
    <w:link w:val="aff1"/>
    <w:uiPriority w:val="99"/>
    <w:semiHidden/>
    <w:rsid w:val="00B91E8E"/>
    <w:pPr>
      <w:spacing w:line="240" w:lineRule="auto"/>
    </w:pPr>
    <w:rPr>
      <w:sz w:val="18"/>
      <w:szCs w:val="18"/>
    </w:rPr>
  </w:style>
  <w:style w:type="character" w:customStyle="1" w:styleId="aff1">
    <w:name w:val="批注框文本 字符"/>
    <w:basedOn w:val="a1"/>
    <w:link w:val="aff0"/>
    <w:uiPriority w:val="99"/>
    <w:semiHidden/>
    <w:rsid w:val="00B91E8E"/>
    <w:rPr>
      <w:rFonts w:ascii="Times New Roman" w:eastAsia="仿宋" w:hAnsi="Times New Roman"/>
      <w:snapToGrid w:val="0"/>
      <w:sz w:val="18"/>
      <w:szCs w:val="18"/>
    </w:rPr>
  </w:style>
  <w:style w:type="paragraph" w:styleId="aff2">
    <w:name w:val="Revision"/>
    <w:hidden/>
    <w:uiPriority w:val="99"/>
    <w:semiHidden/>
    <w:rsid w:val="00131DFB"/>
    <w:rPr>
      <w:rFonts w:ascii="Times New Roman" w:eastAsia="仿宋" w:hAnsi="Times New Roman"/>
      <w:snapToGrid w:val="0"/>
      <w:sz w:val="28"/>
    </w:rPr>
  </w:style>
  <w:style w:type="character" w:customStyle="1" w:styleId="40">
    <w:name w:val="标题 4 字符"/>
    <w:basedOn w:val="a1"/>
    <w:link w:val="4"/>
    <w:uiPriority w:val="9"/>
    <w:rsid w:val="00737F57"/>
    <w:rPr>
      <w:rFonts w:asciiTheme="majorHAnsi" w:eastAsiaTheme="majorEastAsia" w:hAnsiTheme="majorHAnsi" w:cstheme="majorBidi"/>
      <w:b/>
      <w:bCs/>
      <w:snapToGrid w:val="0"/>
      <w:sz w:val="28"/>
      <w:szCs w:val="28"/>
    </w:rPr>
  </w:style>
  <w:style w:type="character" w:customStyle="1" w:styleId="50">
    <w:name w:val="标题 5 字符"/>
    <w:basedOn w:val="a1"/>
    <w:link w:val="5"/>
    <w:uiPriority w:val="9"/>
    <w:rsid w:val="00737F57"/>
    <w:rPr>
      <w:rFonts w:ascii="Times New Roman" w:eastAsia="仿宋" w:hAnsi="Times New Roman"/>
      <w:b/>
      <w:bCs/>
      <w:snapToGrid w:val="0"/>
      <w:sz w:val="28"/>
      <w:szCs w:val="28"/>
    </w:rPr>
  </w:style>
  <w:style w:type="character" w:customStyle="1" w:styleId="60">
    <w:name w:val="标题 6 字符"/>
    <w:basedOn w:val="a1"/>
    <w:link w:val="6"/>
    <w:uiPriority w:val="9"/>
    <w:rsid w:val="00737F57"/>
    <w:rPr>
      <w:rFonts w:asciiTheme="majorHAnsi" w:eastAsiaTheme="majorEastAsia" w:hAnsiTheme="majorHAnsi" w:cstheme="majorBidi"/>
      <w:b/>
      <w:bCs/>
      <w:snapToGrid w:val="0"/>
      <w:sz w:val="24"/>
      <w:szCs w:val="24"/>
    </w:rPr>
  </w:style>
  <w:style w:type="character" w:customStyle="1" w:styleId="70">
    <w:name w:val="标题 7 字符"/>
    <w:basedOn w:val="a1"/>
    <w:link w:val="7"/>
    <w:uiPriority w:val="9"/>
    <w:semiHidden/>
    <w:rsid w:val="00737F57"/>
    <w:rPr>
      <w:rFonts w:ascii="Times New Roman" w:eastAsia="仿宋" w:hAnsi="Times New Roman"/>
      <w:b/>
      <w:bCs/>
      <w:snapToGrid w:val="0"/>
      <w:sz w:val="24"/>
      <w:szCs w:val="24"/>
    </w:rPr>
  </w:style>
  <w:style w:type="character" w:customStyle="1" w:styleId="80">
    <w:name w:val="标题 8 字符"/>
    <w:basedOn w:val="a1"/>
    <w:link w:val="8"/>
    <w:uiPriority w:val="9"/>
    <w:semiHidden/>
    <w:rsid w:val="00737F57"/>
    <w:rPr>
      <w:rFonts w:asciiTheme="majorHAnsi" w:eastAsiaTheme="majorEastAsia" w:hAnsiTheme="majorHAnsi" w:cstheme="majorBidi"/>
      <w:snapToGrid w:val="0"/>
      <w:sz w:val="24"/>
      <w:szCs w:val="24"/>
    </w:rPr>
  </w:style>
  <w:style w:type="character" w:customStyle="1" w:styleId="90">
    <w:name w:val="标题 9 字符"/>
    <w:basedOn w:val="a1"/>
    <w:link w:val="9"/>
    <w:uiPriority w:val="9"/>
    <w:semiHidden/>
    <w:rsid w:val="00737F57"/>
    <w:rPr>
      <w:rFonts w:asciiTheme="majorHAnsi" w:eastAsiaTheme="majorEastAsia" w:hAnsiTheme="majorHAnsi" w:cstheme="majorBidi"/>
      <w:snapToGrid w:val="0"/>
    </w:rPr>
  </w:style>
  <w:style w:type="character" w:customStyle="1" w:styleId="af7">
    <w:name w:val="题注 字符"/>
    <w:link w:val="af6"/>
    <w:qFormat/>
    <w:rsid w:val="004A140F"/>
    <w:rPr>
      <w:rFonts w:ascii="Times New Roman" w:eastAsia="黑体" w:hAnsi="Times New Roman" w:cstheme="majorBidi"/>
      <w:snapToGrid w:val="0"/>
      <w:sz w:val="20"/>
      <w:szCs w:val="20"/>
    </w:rPr>
  </w:style>
  <w:style w:type="paragraph" w:styleId="TOC">
    <w:name w:val="TOC Heading"/>
    <w:basedOn w:val="1"/>
    <w:next w:val="a0"/>
    <w:uiPriority w:val="39"/>
    <w:unhideWhenUsed/>
    <w:qFormat/>
    <w:rsid w:val="007F03D2"/>
    <w:pPr>
      <w:keepLines/>
      <w:numPr>
        <w:numId w:val="0"/>
      </w:numPr>
      <w:autoSpaceDE/>
      <w:autoSpaceDN/>
      <w:adjustRightInd/>
      <w:snapToGrid/>
      <w:spacing w:beforeLines="0" w:before="480" w:afterLines="0" w:after="0" w:line="276" w:lineRule="auto"/>
      <w:outlineLvl w:val="9"/>
    </w:pPr>
    <w:rPr>
      <w:rFonts w:asciiTheme="majorHAnsi" w:eastAsiaTheme="majorEastAsia" w:hAnsiTheme="majorHAnsi" w:cstheme="majorBidi"/>
      <w:snapToGrid/>
      <w:color w:val="2F5496" w:themeColor="accent1" w:themeShade="BF"/>
      <w:kern w:val="0"/>
      <w:sz w:val="28"/>
      <w:szCs w:val="28"/>
    </w:rPr>
  </w:style>
  <w:style w:type="paragraph" w:styleId="41">
    <w:name w:val="toc 4"/>
    <w:basedOn w:val="a0"/>
    <w:next w:val="a0"/>
    <w:autoRedefine/>
    <w:uiPriority w:val="39"/>
    <w:semiHidden/>
    <w:rsid w:val="007F03D2"/>
    <w:pPr>
      <w:ind w:left="840"/>
      <w:jc w:val="left"/>
    </w:pPr>
    <w:rPr>
      <w:rFonts w:asciiTheme="minorHAnsi" w:eastAsiaTheme="minorHAnsi"/>
      <w:sz w:val="18"/>
      <w:szCs w:val="18"/>
    </w:rPr>
  </w:style>
  <w:style w:type="paragraph" w:styleId="51">
    <w:name w:val="toc 5"/>
    <w:basedOn w:val="a0"/>
    <w:next w:val="a0"/>
    <w:autoRedefine/>
    <w:uiPriority w:val="39"/>
    <w:semiHidden/>
    <w:rsid w:val="007F03D2"/>
    <w:pPr>
      <w:ind w:left="1120"/>
      <w:jc w:val="left"/>
    </w:pPr>
    <w:rPr>
      <w:rFonts w:asciiTheme="minorHAnsi" w:eastAsiaTheme="minorHAnsi"/>
      <w:sz w:val="18"/>
      <w:szCs w:val="18"/>
    </w:rPr>
  </w:style>
  <w:style w:type="paragraph" w:styleId="61">
    <w:name w:val="toc 6"/>
    <w:basedOn w:val="a0"/>
    <w:next w:val="a0"/>
    <w:autoRedefine/>
    <w:uiPriority w:val="39"/>
    <w:semiHidden/>
    <w:rsid w:val="007F03D2"/>
    <w:pPr>
      <w:ind w:left="1400"/>
      <w:jc w:val="left"/>
    </w:pPr>
    <w:rPr>
      <w:rFonts w:asciiTheme="minorHAnsi" w:eastAsiaTheme="minorHAnsi"/>
      <w:sz w:val="18"/>
      <w:szCs w:val="18"/>
    </w:rPr>
  </w:style>
  <w:style w:type="paragraph" w:styleId="71">
    <w:name w:val="toc 7"/>
    <w:basedOn w:val="a0"/>
    <w:next w:val="a0"/>
    <w:autoRedefine/>
    <w:uiPriority w:val="39"/>
    <w:semiHidden/>
    <w:rsid w:val="007F03D2"/>
    <w:pPr>
      <w:ind w:left="1680"/>
      <w:jc w:val="left"/>
    </w:pPr>
    <w:rPr>
      <w:rFonts w:asciiTheme="minorHAnsi" w:eastAsiaTheme="minorHAnsi"/>
      <w:sz w:val="18"/>
      <w:szCs w:val="18"/>
    </w:rPr>
  </w:style>
  <w:style w:type="paragraph" w:styleId="81">
    <w:name w:val="toc 8"/>
    <w:basedOn w:val="a0"/>
    <w:next w:val="a0"/>
    <w:autoRedefine/>
    <w:uiPriority w:val="39"/>
    <w:semiHidden/>
    <w:rsid w:val="007F03D2"/>
    <w:pPr>
      <w:ind w:left="1960"/>
      <w:jc w:val="left"/>
    </w:pPr>
    <w:rPr>
      <w:rFonts w:asciiTheme="minorHAnsi" w:eastAsiaTheme="minorHAnsi"/>
      <w:sz w:val="18"/>
      <w:szCs w:val="18"/>
    </w:rPr>
  </w:style>
  <w:style w:type="paragraph" w:styleId="91">
    <w:name w:val="toc 9"/>
    <w:basedOn w:val="a0"/>
    <w:next w:val="a0"/>
    <w:autoRedefine/>
    <w:uiPriority w:val="39"/>
    <w:semiHidden/>
    <w:rsid w:val="007F03D2"/>
    <w:pPr>
      <w:ind w:left="2240"/>
      <w:jc w:val="left"/>
    </w:pPr>
    <w:rPr>
      <w:rFonts w:asciiTheme="minorHAnsi"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91874">
      <w:bodyDiv w:val="1"/>
      <w:marLeft w:val="0"/>
      <w:marRight w:val="0"/>
      <w:marTop w:val="0"/>
      <w:marBottom w:val="0"/>
      <w:divBdr>
        <w:top w:val="none" w:sz="0" w:space="0" w:color="auto"/>
        <w:left w:val="none" w:sz="0" w:space="0" w:color="auto"/>
        <w:bottom w:val="none" w:sz="0" w:space="0" w:color="auto"/>
        <w:right w:val="none" w:sz="0" w:space="0" w:color="auto"/>
      </w:divBdr>
    </w:div>
    <w:div w:id="219487908">
      <w:bodyDiv w:val="1"/>
      <w:marLeft w:val="0"/>
      <w:marRight w:val="0"/>
      <w:marTop w:val="0"/>
      <w:marBottom w:val="0"/>
      <w:divBdr>
        <w:top w:val="none" w:sz="0" w:space="0" w:color="auto"/>
        <w:left w:val="none" w:sz="0" w:space="0" w:color="auto"/>
        <w:bottom w:val="none" w:sz="0" w:space="0" w:color="auto"/>
        <w:right w:val="none" w:sz="0" w:space="0" w:color="auto"/>
      </w:divBdr>
    </w:div>
    <w:div w:id="311981906">
      <w:bodyDiv w:val="1"/>
      <w:marLeft w:val="0"/>
      <w:marRight w:val="0"/>
      <w:marTop w:val="0"/>
      <w:marBottom w:val="0"/>
      <w:divBdr>
        <w:top w:val="none" w:sz="0" w:space="0" w:color="auto"/>
        <w:left w:val="none" w:sz="0" w:space="0" w:color="auto"/>
        <w:bottom w:val="none" w:sz="0" w:space="0" w:color="auto"/>
        <w:right w:val="none" w:sz="0" w:space="0" w:color="auto"/>
      </w:divBdr>
    </w:div>
    <w:div w:id="544682764">
      <w:bodyDiv w:val="1"/>
      <w:marLeft w:val="0"/>
      <w:marRight w:val="0"/>
      <w:marTop w:val="0"/>
      <w:marBottom w:val="0"/>
      <w:divBdr>
        <w:top w:val="none" w:sz="0" w:space="0" w:color="auto"/>
        <w:left w:val="none" w:sz="0" w:space="0" w:color="auto"/>
        <w:bottom w:val="none" w:sz="0" w:space="0" w:color="auto"/>
        <w:right w:val="none" w:sz="0" w:space="0" w:color="auto"/>
      </w:divBdr>
    </w:div>
    <w:div w:id="573129909">
      <w:bodyDiv w:val="1"/>
      <w:marLeft w:val="0"/>
      <w:marRight w:val="0"/>
      <w:marTop w:val="0"/>
      <w:marBottom w:val="0"/>
      <w:divBdr>
        <w:top w:val="none" w:sz="0" w:space="0" w:color="auto"/>
        <w:left w:val="none" w:sz="0" w:space="0" w:color="auto"/>
        <w:bottom w:val="none" w:sz="0" w:space="0" w:color="auto"/>
        <w:right w:val="none" w:sz="0" w:space="0" w:color="auto"/>
      </w:divBdr>
    </w:div>
    <w:div w:id="789592594">
      <w:bodyDiv w:val="1"/>
      <w:marLeft w:val="0"/>
      <w:marRight w:val="0"/>
      <w:marTop w:val="0"/>
      <w:marBottom w:val="0"/>
      <w:divBdr>
        <w:top w:val="none" w:sz="0" w:space="0" w:color="auto"/>
        <w:left w:val="none" w:sz="0" w:space="0" w:color="auto"/>
        <w:bottom w:val="none" w:sz="0" w:space="0" w:color="auto"/>
        <w:right w:val="none" w:sz="0" w:space="0" w:color="auto"/>
      </w:divBdr>
    </w:div>
    <w:div w:id="893739998">
      <w:bodyDiv w:val="1"/>
      <w:marLeft w:val="0"/>
      <w:marRight w:val="0"/>
      <w:marTop w:val="0"/>
      <w:marBottom w:val="0"/>
      <w:divBdr>
        <w:top w:val="none" w:sz="0" w:space="0" w:color="auto"/>
        <w:left w:val="none" w:sz="0" w:space="0" w:color="auto"/>
        <w:bottom w:val="none" w:sz="0" w:space="0" w:color="auto"/>
        <w:right w:val="none" w:sz="0" w:space="0" w:color="auto"/>
      </w:divBdr>
    </w:div>
    <w:div w:id="944534771">
      <w:bodyDiv w:val="1"/>
      <w:marLeft w:val="0"/>
      <w:marRight w:val="0"/>
      <w:marTop w:val="0"/>
      <w:marBottom w:val="0"/>
      <w:divBdr>
        <w:top w:val="none" w:sz="0" w:space="0" w:color="auto"/>
        <w:left w:val="none" w:sz="0" w:space="0" w:color="auto"/>
        <w:bottom w:val="none" w:sz="0" w:space="0" w:color="auto"/>
        <w:right w:val="none" w:sz="0" w:space="0" w:color="auto"/>
      </w:divBdr>
    </w:div>
    <w:div w:id="1022509710">
      <w:bodyDiv w:val="1"/>
      <w:marLeft w:val="0"/>
      <w:marRight w:val="0"/>
      <w:marTop w:val="0"/>
      <w:marBottom w:val="0"/>
      <w:divBdr>
        <w:top w:val="none" w:sz="0" w:space="0" w:color="auto"/>
        <w:left w:val="none" w:sz="0" w:space="0" w:color="auto"/>
        <w:bottom w:val="none" w:sz="0" w:space="0" w:color="auto"/>
        <w:right w:val="none" w:sz="0" w:space="0" w:color="auto"/>
      </w:divBdr>
    </w:div>
    <w:div w:id="1076517081">
      <w:bodyDiv w:val="1"/>
      <w:marLeft w:val="0"/>
      <w:marRight w:val="0"/>
      <w:marTop w:val="0"/>
      <w:marBottom w:val="0"/>
      <w:divBdr>
        <w:top w:val="none" w:sz="0" w:space="0" w:color="auto"/>
        <w:left w:val="none" w:sz="0" w:space="0" w:color="auto"/>
        <w:bottom w:val="none" w:sz="0" w:space="0" w:color="auto"/>
        <w:right w:val="none" w:sz="0" w:space="0" w:color="auto"/>
      </w:divBdr>
    </w:div>
    <w:div w:id="1218274030">
      <w:bodyDiv w:val="1"/>
      <w:marLeft w:val="0"/>
      <w:marRight w:val="0"/>
      <w:marTop w:val="0"/>
      <w:marBottom w:val="0"/>
      <w:divBdr>
        <w:top w:val="none" w:sz="0" w:space="0" w:color="auto"/>
        <w:left w:val="none" w:sz="0" w:space="0" w:color="auto"/>
        <w:bottom w:val="none" w:sz="0" w:space="0" w:color="auto"/>
        <w:right w:val="none" w:sz="0" w:space="0" w:color="auto"/>
      </w:divBdr>
    </w:div>
    <w:div w:id="1279406621">
      <w:bodyDiv w:val="1"/>
      <w:marLeft w:val="0"/>
      <w:marRight w:val="0"/>
      <w:marTop w:val="0"/>
      <w:marBottom w:val="0"/>
      <w:divBdr>
        <w:top w:val="none" w:sz="0" w:space="0" w:color="auto"/>
        <w:left w:val="none" w:sz="0" w:space="0" w:color="auto"/>
        <w:bottom w:val="none" w:sz="0" w:space="0" w:color="auto"/>
        <w:right w:val="none" w:sz="0" w:space="0" w:color="auto"/>
      </w:divBdr>
    </w:div>
    <w:div w:id="1369794838">
      <w:bodyDiv w:val="1"/>
      <w:marLeft w:val="0"/>
      <w:marRight w:val="0"/>
      <w:marTop w:val="0"/>
      <w:marBottom w:val="0"/>
      <w:divBdr>
        <w:top w:val="none" w:sz="0" w:space="0" w:color="auto"/>
        <w:left w:val="none" w:sz="0" w:space="0" w:color="auto"/>
        <w:bottom w:val="none" w:sz="0" w:space="0" w:color="auto"/>
        <w:right w:val="none" w:sz="0" w:space="0" w:color="auto"/>
      </w:divBdr>
    </w:div>
    <w:div w:id="1511793744">
      <w:bodyDiv w:val="1"/>
      <w:marLeft w:val="0"/>
      <w:marRight w:val="0"/>
      <w:marTop w:val="0"/>
      <w:marBottom w:val="0"/>
      <w:divBdr>
        <w:top w:val="none" w:sz="0" w:space="0" w:color="auto"/>
        <w:left w:val="none" w:sz="0" w:space="0" w:color="auto"/>
        <w:bottom w:val="none" w:sz="0" w:space="0" w:color="auto"/>
        <w:right w:val="none" w:sz="0" w:space="0" w:color="auto"/>
      </w:divBdr>
    </w:div>
    <w:div w:id="1671593636">
      <w:bodyDiv w:val="1"/>
      <w:marLeft w:val="0"/>
      <w:marRight w:val="0"/>
      <w:marTop w:val="0"/>
      <w:marBottom w:val="0"/>
      <w:divBdr>
        <w:top w:val="none" w:sz="0" w:space="0" w:color="auto"/>
        <w:left w:val="none" w:sz="0" w:space="0" w:color="auto"/>
        <w:bottom w:val="none" w:sz="0" w:space="0" w:color="auto"/>
        <w:right w:val="none" w:sz="0" w:space="0" w:color="auto"/>
      </w:divBdr>
    </w:div>
    <w:div w:id="1676882817">
      <w:bodyDiv w:val="1"/>
      <w:marLeft w:val="0"/>
      <w:marRight w:val="0"/>
      <w:marTop w:val="0"/>
      <w:marBottom w:val="0"/>
      <w:divBdr>
        <w:top w:val="none" w:sz="0" w:space="0" w:color="auto"/>
        <w:left w:val="none" w:sz="0" w:space="0" w:color="auto"/>
        <w:bottom w:val="none" w:sz="0" w:space="0" w:color="auto"/>
        <w:right w:val="none" w:sz="0" w:space="0" w:color="auto"/>
      </w:divBdr>
    </w:div>
    <w:div w:id="1717003014">
      <w:bodyDiv w:val="1"/>
      <w:marLeft w:val="0"/>
      <w:marRight w:val="0"/>
      <w:marTop w:val="0"/>
      <w:marBottom w:val="0"/>
      <w:divBdr>
        <w:top w:val="none" w:sz="0" w:space="0" w:color="auto"/>
        <w:left w:val="none" w:sz="0" w:space="0" w:color="auto"/>
        <w:bottom w:val="none" w:sz="0" w:space="0" w:color="auto"/>
        <w:right w:val="none" w:sz="0" w:space="0" w:color="auto"/>
      </w:divBdr>
    </w:div>
    <w:div w:id="1724601438">
      <w:bodyDiv w:val="1"/>
      <w:marLeft w:val="0"/>
      <w:marRight w:val="0"/>
      <w:marTop w:val="0"/>
      <w:marBottom w:val="0"/>
      <w:divBdr>
        <w:top w:val="none" w:sz="0" w:space="0" w:color="auto"/>
        <w:left w:val="none" w:sz="0" w:space="0" w:color="auto"/>
        <w:bottom w:val="none" w:sz="0" w:space="0" w:color="auto"/>
        <w:right w:val="none" w:sz="0" w:space="0" w:color="auto"/>
      </w:divBdr>
    </w:div>
    <w:div w:id="1783770269">
      <w:bodyDiv w:val="1"/>
      <w:marLeft w:val="0"/>
      <w:marRight w:val="0"/>
      <w:marTop w:val="0"/>
      <w:marBottom w:val="0"/>
      <w:divBdr>
        <w:top w:val="none" w:sz="0" w:space="0" w:color="auto"/>
        <w:left w:val="none" w:sz="0" w:space="0" w:color="auto"/>
        <w:bottom w:val="none" w:sz="0" w:space="0" w:color="auto"/>
        <w:right w:val="none" w:sz="0" w:space="0" w:color="auto"/>
      </w:divBdr>
    </w:div>
    <w:div w:id="1888835419">
      <w:bodyDiv w:val="1"/>
      <w:marLeft w:val="0"/>
      <w:marRight w:val="0"/>
      <w:marTop w:val="0"/>
      <w:marBottom w:val="0"/>
      <w:divBdr>
        <w:top w:val="none" w:sz="0" w:space="0" w:color="auto"/>
        <w:left w:val="none" w:sz="0" w:space="0" w:color="auto"/>
        <w:bottom w:val="none" w:sz="0" w:space="0" w:color="auto"/>
        <w:right w:val="none" w:sz="0" w:space="0" w:color="auto"/>
      </w:divBdr>
    </w:div>
    <w:div w:id="201136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oter4.xml" Type="http://schemas.openxmlformats.org/officeDocument/2006/relationships/footer"/><Relationship Id="rId15" Target="footer5.xml" Type="http://schemas.openxmlformats.org/officeDocument/2006/relationships/footer"/><Relationship Id="rId16" Target="header4.xml" Type="http://schemas.openxmlformats.org/officeDocument/2006/relationships/header"/><Relationship Id="rId17" Target="footer6.xml" Type="http://schemas.openxmlformats.org/officeDocument/2006/relationships/footer"/><Relationship Id="rId18" Target="fontTable.xml" Type="http://schemas.openxmlformats.org/officeDocument/2006/relationships/fontTable"/><Relationship Id="rId19" Target="people.xml" Type="http://schemas.microsoft.com/office/2011/relationships/people"/><Relationship Id="rId2" Target="numbering.xml" Type="http://schemas.openxmlformats.org/officeDocument/2006/relationships/numbering"/><Relationship Id="rId20" Target="theme/theme1.xml" Type="http://schemas.openxmlformats.org/officeDocument/2006/relationships/theme"/><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184F8-AA44-4AEC-A974-59C3D695F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1197</Words>
  <Characters>6824</Characters>
  <Application>Microsoft Office Word</Application>
  <DocSecurity>0</DocSecurity>
  <Lines>56</Lines>
  <Paragraphs>16</Paragraphs>
  <ScaleCrop>false</ScaleCrop>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2022-07-14T03:49:00Z</dcterms:created>
  <dc:creator>高 铭</dc:creator>
  <cp:lastModifiedBy>gzx</cp:lastModifiedBy>
  <dcterms:modified xsi:type="dcterms:W3CDTF">2022-07-14T03:49:00Z</dcterms:modified>
  <cp:revision>2</cp:revision>
</cp:coreProperties>
</file>