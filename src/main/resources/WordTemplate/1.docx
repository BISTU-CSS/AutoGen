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97AAAE" w14:textId="77777777" w:rsidR="0099673D" w:rsidRPr="00216C65" w:rsidRDefault="0099673D" w:rsidP="00855507">
      <w:pPr>
        <w:pStyle w:val="-1"/>
        <w:rPr>
          <w:rFonts w:eastAsia="仿宋"/>
          <w:sz w:val="28"/>
        </w:rPr>
      </w:pPr>
    </w:p>
    <w:p w14:paraId="4B7BC920" w14:textId="77777777" w:rsidR="0099673D" w:rsidRPr="00216C65" w:rsidRDefault="0099673D" w:rsidP="00855507">
      <w:pPr>
        <w:pStyle w:val="-1"/>
        <w:rPr>
          <w:rFonts w:eastAsia="仿宋"/>
          <w:sz w:val="28"/>
        </w:rPr>
      </w:pPr>
    </w:p>
    <w:p w14:paraId="66DFAA76" w14:textId="77777777" w:rsidR="0099673D" w:rsidRPr="00216C65" w:rsidRDefault="0099673D" w:rsidP="00855507">
      <w:pPr>
        <w:pStyle w:val="-1"/>
        <w:rPr>
          <w:rFonts w:eastAsia="仿宋"/>
          <w:sz w:val="28"/>
        </w:rPr>
      </w:pPr>
    </w:p>
    <w:p w14:paraId="2D9B68E7" w14:textId="77777777" w:rsidR="0099673D" w:rsidRPr="00216C65" w:rsidRDefault="0099673D" w:rsidP="00855507">
      <w:pPr>
        <w:pStyle w:val="-1"/>
        <w:rPr>
          <w:rFonts w:eastAsia="仿宋"/>
          <w:sz w:val="28"/>
        </w:rPr>
      </w:pPr>
    </w:p>
    <w:p w14:paraId="3E143F4F" w14:textId="53992A98" w:rsidR="0099673D" w:rsidRPr="00F06205" w:rsidRDefault="00F06205" w:rsidP="00AD2E72">
      <w:pPr>
        <w:pStyle w:val="-1"/>
        <w:jc w:val="center"/>
        <w:rPr>
          <w:rFonts w:ascii="黑体" w:eastAsia="黑体" w:hAnsi="黑体"/>
          <w:iCs/>
        </w:rPr>
      </w:pPr>
      <w:r w:rsidRPr="00F06205">
        <w:rPr>
          <w:rFonts w:ascii="黑体" w:eastAsia="黑体" w:hAnsi="黑体"/>
          <w:iCs/>
        </w:rPr>
        <w:t>{{sysname}}</w:t>
      </w:r>
    </w:p>
    <w:p w14:paraId="29CD87ED" w14:textId="77777777" w:rsidR="0099673D" w:rsidRPr="0089252E" w:rsidRDefault="0046210B" w:rsidP="00AD2E72">
      <w:pPr>
        <w:pStyle w:val="-1"/>
        <w:jc w:val="center"/>
        <w:rPr>
          <w:rFonts w:ascii="黑体" w:eastAsia="黑体" w:hAnsi="黑体"/>
        </w:rPr>
      </w:pPr>
      <w:r w:rsidRPr="0089252E">
        <w:rPr>
          <w:rFonts w:ascii="黑体" w:eastAsia="黑体" w:hAnsi="黑体" w:hint="eastAsia"/>
        </w:rPr>
        <w:t>密码应用方案</w:t>
      </w:r>
    </w:p>
    <w:p w14:paraId="4CE45ADA" w14:textId="77777777" w:rsidR="0099673D" w:rsidRPr="00216C65" w:rsidRDefault="0099673D" w:rsidP="00855507">
      <w:pPr>
        <w:pStyle w:val="-1"/>
        <w:rPr>
          <w:rFonts w:eastAsia="仿宋"/>
          <w:sz w:val="28"/>
        </w:rPr>
      </w:pPr>
    </w:p>
    <w:p w14:paraId="6F7E292C" w14:textId="77777777" w:rsidR="0099673D" w:rsidRPr="00216C65" w:rsidRDefault="0099673D" w:rsidP="00855507">
      <w:pPr>
        <w:pStyle w:val="-1"/>
        <w:rPr>
          <w:rFonts w:eastAsia="仿宋"/>
          <w:sz w:val="28"/>
        </w:rPr>
      </w:pPr>
    </w:p>
    <w:p w14:paraId="55FE5DDE" w14:textId="77777777" w:rsidR="0099673D" w:rsidRPr="00216C65" w:rsidRDefault="0099673D" w:rsidP="00855507">
      <w:pPr>
        <w:pStyle w:val="-1"/>
        <w:rPr>
          <w:rFonts w:eastAsia="仿宋"/>
          <w:sz w:val="28"/>
        </w:rPr>
      </w:pPr>
    </w:p>
    <w:p w14:paraId="1A63E23F" w14:textId="77777777" w:rsidR="0099673D" w:rsidRPr="00216C65" w:rsidRDefault="0099673D" w:rsidP="00855507">
      <w:pPr>
        <w:pStyle w:val="-1"/>
        <w:rPr>
          <w:rFonts w:eastAsia="仿宋"/>
          <w:sz w:val="28"/>
        </w:rPr>
      </w:pPr>
    </w:p>
    <w:p w14:paraId="04EB4124" w14:textId="77777777" w:rsidR="0099673D" w:rsidRPr="00216C65" w:rsidRDefault="0099673D" w:rsidP="00855507">
      <w:pPr>
        <w:pStyle w:val="-1"/>
        <w:rPr>
          <w:rFonts w:eastAsia="仿宋"/>
          <w:sz w:val="28"/>
        </w:rPr>
      </w:pPr>
    </w:p>
    <w:p w14:paraId="502EA2AC" w14:textId="35720D2D" w:rsidR="0099673D" w:rsidRDefault="0099673D" w:rsidP="00855507">
      <w:pPr>
        <w:pStyle w:val="-1"/>
        <w:rPr>
          <w:rFonts w:eastAsia="仿宋"/>
          <w:sz w:val="28"/>
        </w:rPr>
      </w:pPr>
    </w:p>
    <w:p w14:paraId="73704246" w14:textId="5264AC56" w:rsidR="006E4402" w:rsidRDefault="006E4402" w:rsidP="00855507">
      <w:pPr>
        <w:pStyle w:val="-1"/>
        <w:rPr>
          <w:rFonts w:eastAsia="仿宋"/>
          <w:sz w:val="28"/>
        </w:rPr>
      </w:pPr>
    </w:p>
    <w:p w14:paraId="7B344E6F" w14:textId="20B1E772" w:rsidR="006E4402" w:rsidRDefault="006E4402" w:rsidP="00855507">
      <w:pPr>
        <w:pStyle w:val="-1"/>
        <w:rPr>
          <w:rFonts w:eastAsia="仿宋"/>
          <w:sz w:val="28"/>
        </w:rPr>
      </w:pPr>
    </w:p>
    <w:p w14:paraId="6408C246" w14:textId="3F11EAAB" w:rsidR="006E4402" w:rsidRDefault="006E4402" w:rsidP="00855507">
      <w:pPr>
        <w:pStyle w:val="-1"/>
        <w:rPr>
          <w:rFonts w:eastAsia="仿宋"/>
          <w:sz w:val="28"/>
        </w:rPr>
      </w:pPr>
    </w:p>
    <w:p w14:paraId="2D6489E6" w14:textId="050B05FD" w:rsidR="006E4402" w:rsidRDefault="006E4402" w:rsidP="00855507">
      <w:pPr>
        <w:pStyle w:val="-1"/>
        <w:rPr>
          <w:rFonts w:eastAsia="仿宋"/>
          <w:sz w:val="28"/>
        </w:rPr>
      </w:pPr>
    </w:p>
    <w:p w14:paraId="12F16EB0" w14:textId="53301D1E" w:rsidR="006E4402" w:rsidRDefault="006E4402" w:rsidP="00855507">
      <w:pPr>
        <w:pStyle w:val="-1"/>
        <w:rPr>
          <w:rFonts w:eastAsia="仿宋"/>
          <w:sz w:val="28"/>
        </w:rPr>
      </w:pPr>
    </w:p>
    <w:p w14:paraId="77D9F72A" w14:textId="7FEBFC57" w:rsidR="006E4402" w:rsidRDefault="006E4402" w:rsidP="00855507">
      <w:pPr>
        <w:pStyle w:val="-1"/>
        <w:rPr>
          <w:rFonts w:eastAsia="仿宋"/>
          <w:sz w:val="28"/>
        </w:rPr>
      </w:pPr>
    </w:p>
    <w:p w14:paraId="1B3CA000" w14:textId="7FD2E65B" w:rsidR="006E4402" w:rsidRDefault="006E4402" w:rsidP="00855507">
      <w:pPr>
        <w:pStyle w:val="-1"/>
        <w:rPr>
          <w:rFonts w:eastAsia="仿宋"/>
          <w:sz w:val="28"/>
        </w:rPr>
      </w:pPr>
    </w:p>
    <w:p w14:paraId="14EFE659" w14:textId="77777777" w:rsidR="006E4402" w:rsidRPr="00216C65" w:rsidRDefault="006E4402" w:rsidP="00855507">
      <w:pPr>
        <w:pStyle w:val="-1"/>
        <w:rPr>
          <w:rFonts w:eastAsia="仿宋"/>
          <w:sz w:val="28"/>
        </w:rPr>
      </w:pPr>
    </w:p>
    <w:p w14:paraId="742CB2EB" w14:textId="18AF5D15" w:rsidR="0099673D" w:rsidRPr="007653A0" w:rsidRDefault="007653A0" w:rsidP="00AD2E72">
      <w:pPr>
        <w:pStyle w:val="-1"/>
        <w:jc w:val="center"/>
        <w:rPr>
          <w:rFonts w:eastAsia="仿宋"/>
          <w:iCs/>
          <w:sz w:val="28"/>
        </w:rPr>
      </w:pPr>
      <w:r w:rsidRPr="007653A0">
        <w:rPr>
          <w:rFonts w:eastAsia="仿宋"/>
          <w:iCs/>
          <w:sz w:val="28"/>
        </w:rPr>
        <w:t>{{sysunit}}</w:t>
      </w:r>
    </w:p>
    <w:p w14:paraId="71D8C446" w14:textId="7DA350CC" w:rsidR="0099673D" w:rsidRPr="00216C65" w:rsidRDefault="007653A0" w:rsidP="00AD2E72">
      <w:pPr>
        <w:pStyle w:val="-1"/>
        <w:jc w:val="center"/>
        <w:rPr>
          <w:rFonts w:eastAsia="仿宋"/>
          <w:sz w:val="28"/>
        </w:rPr>
      </w:pPr>
      <w:r>
        <w:rPr>
          <w:rFonts w:eastAsia="仿宋"/>
          <w:sz w:val="28"/>
        </w:rPr>
        <w:t>{{sysdate}}</w:t>
      </w:r>
    </w:p>
    <w:p w14:paraId="23EEA8A5" w14:textId="77777777" w:rsidR="0099673D" w:rsidRPr="00216C65" w:rsidRDefault="0099673D" w:rsidP="00855507">
      <w:pPr>
        <w:pStyle w:val="-1"/>
        <w:rPr>
          <w:rFonts w:eastAsia="仿宋"/>
          <w:sz w:val="28"/>
        </w:rPr>
      </w:pPr>
    </w:p>
    <w:p w14:paraId="15C8751F" w14:textId="77777777" w:rsidR="0099673D" w:rsidRPr="00216C65" w:rsidRDefault="0099673D" w:rsidP="00855507">
      <w:pPr>
        <w:pStyle w:val="-1"/>
        <w:rPr>
          <w:rFonts w:eastAsia="仿宋"/>
          <w:sz w:val="28"/>
        </w:rPr>
        <w:sectPr w:rsidR="0099673D" w:rsidRPr="00216C65">
          <w:headerReference w:type="even" r:id="rId9"/>
          <w:headerReference w:type="default" r:id="rId10"/>
          <w:footerReference w:type="even" r:id="rId11"/>
          <w:footerReference w:type="default" r:id="rId12"/>
          <w:headerReference w:type="first" r:id="rId13"/>
          <w:footerReference w:type="first" r:id="rId14"/>
          <w:pgSz w:w="11906" w:h="16838"/>
          <w:pgMar w:top="1418" w:right="1418" w:bottom="1418" w:left="1418" w:header="851" w:footer="851" w:gutter="0"/>
          <w:pgNumType w:fmt="upperRoman" w:start="1"/>
          <w:cols w:space="425"/>
          <w:docGrid w:linePitch="326"/>
        </w:sectPr>
      </w:pPr>
    </w:p>
    <w:p w14:paraId="4641DC0F" w14:textId="77777777" w:rsidR="0099673D" w:rsidRPr="00216C65" w:rsidRDefault="0046210B" w:rsidP="00855507">
      <w:pPr>
        <w:ind w:firstLineChars="0" w:firstLine="0"/>
        <w:rPr>
          <w:vanish/>
        </w:rPr>
      </w:pPr>
      <w:r w:rsidRPr="00216C65">
        <w:rPr>
          <w:rFonts w:hint="eastAsia"/>
          <w:vanish/>
        </w:rPr>
        <w:lastRenderedPageBreak/>
        <w:t>本页留白，便于双面打印。</w:t>
      </w:r>
    </w:p>
    <w:p w14:paraId="67A41552" w14:textId="77777777" w:rsidR="0099673D" w:rsidRPr="00216C65" w:rsidRDefault="0099673D" w:rsidP="00855507">
      <w:pPr>
        <w:ind w:firstLine="560"/>
      </w:pPr>
    </w:p>
    <w:p w14:paraId="0D7DDCB4" w14:textId="77777777" w:rsidR="00CA4717" w:rsidRPr="00216C65" w:rsidRDefault="00CA4717" w:rsidP="00855507">
      <w:pPr>
        <w:pStyle w:val="afe"/>
        <w:spacing w:line="360" w:lineRule="auto"/>
        <w:ind w:firstLine="560"/>
        <w:rPr>
          <w:rFonts w:eastAsia="仿宋"/>
          <w:sz w:val="28"/>
        </w:rPr>
      </w:pPr>
      <w:bookmarkStart w:id="0" w:name="_Toc84855396"/>
      <w:bookmarkStart w:id="1" w:name="_Toc84931737"/>
      <w:bookmarkStart w:id="2" w:name="_Toc83832797"/>
      <w:bookmarkStart w:id="3" w:name="_Toc83913628"/>
      <w:bookmarkStart w:id="4" w:name="_Toc84789795"/>
      <w:bookmarkStart w:id="5" w:name="_Toc91861210"/>
      <w:bookmarkStart w:id="6" w:name="_Toc98959504"/>
      <w:bookmarkStart w:id="7" w:name="_Toc104913669"/>
      <w:bookmarkStart w:id="8" w:name="_Toc110536103"/>
      <w:r w:rsidRPr="00216C65">
        <w:rPr>
          <w:rFonts w:eastAsia="仿宋" w:hint="eastAsia"/>
          <w:sz w:val="28"/>
        </w:rPr>
        <w:t>编制说明</w:t>
      </w:r>
      <w:bookmarkEnd w:id="0"/>
      <w:bookmarkEnd w:id="1"/>
      <w:bookmarkEnd w:id="2"/>
      <w:bookmarkEnd w:id="3"/>
      <w:bookmarkEnd w:id="4"/>
      <w:bookmarkEnd w:id="5"/>
      <w:bookmarkEnd w:id="6"/>
      <w:bookmarkEnd w:id="7"/>
      <w:bookmarkEnd w:id="8"/>
    </w:p>
    <w:p w14:paraId="30889C04" w14:textId="77777777" w:rsidR="00CA4717" w:rsidRPr="00216C65" w:rsidRDefault="00CA4717">
      <w:pPr>
        <w:numPr>
          <w:ilvl w:val="0"/>
          <w:numId w:val="43"/>
        </w:numPr>
        <w:ind w:firstLineChars="0"/>
      </w:pPr>
      <w:r w:rsidRPr="00216C65">
        <w:rPr>
          <w:rFonts w:hint="eastAsia"/>
        </w:rPr>
        <w:t>本应用方案由项目建设单位组织编写并提交。</w:t>
      </w:r>
    </w:p>
    <w:p w14:paraId="03D608E5" w14:textId="77777777" w:rsidR="00CA4717" w:rsidRPr="00216C65" w:rsidRDefault="00CA4717">
      <w:pPr>
        <w:numPr>
          <w:ilvl w:val="0"/>
          <w:numId w:val="43"/>
        </w:numPr>
        <w:ind w:firstLineChars="0"/>
      </w:pPr>
      <w:r w:rsidRPr="00216C65">
        <w:rPr>
          <w:rFonts w:hint="eastAsia"/>
        </w:rPr>
        <w:t>编写要求：</w:t>
      </w:r>
    </w:p>
    <w:p w14:paraId="451FD896" w14:textId="77777777" w:rsidR="00CA4717" w:rsidRPr="00216C65" w:rsidRDefault="00CA4717">
      <w:pPr>
        <w:numPr>
          <w:ilvl w:val="1"/>
          <w:numId w:val="43"/>
        </w:numPr>
        <w:ind w:firstLineChars="0"/>
      </w:pPr>
      <w:r w:rsidRPr="00216C65">
        <w:rPr>
          <w:rFonts w:hint="eastAsia"/>
        </w:rPr>
        <w:t>语言规范、文字简练、重点突出、描述清晰、内容全面、附件齐全；</w:t>
      </w:r>
    </w:p>
    <w:p w14:paraId="71C4D073" w14:textId="77777777" w:rsidR="00CA4717" w:rsidRPr="00216C65" w:rsidRDefault="00CA4717">
      <w:pPr>
        <w:numPr>
          <w:ilvl w:val="1"/>
          <w:numId w:val="43"/>
        </w:numPr>
        <w:ind w:firstLineChars="0"/>
      </w:pPr>
      <w:r w:rsidRPr="00216C65">
        <w:rPr>
          <w:rFonts w:hint="eastAsia"/>
        </w:rPr>
        <w:t>采用</w:t>
      </w:r>
      <w:r w:rsidRPr="00216C65">
        <w:rPr>
          <w:rFonts w:hint="eastAsia"/>
        </w:rPr>
        <w:t>A4</w:t>
      </w:r>
      <w:r w:rsidRPr="00216C65">
        <w:rPr>
          <w:rFonts w:hint="eastAsia"/>
        </w:rPr>
        <w:t>幅面，上、下、左、右边距均为</w:t>
      </w:r>
      <w:r w:rsidRPr="00216C65">
        <w:rPr>
          <w:rFonts w:hint="eastAsia"/>
        </w:rPr>
        <w:t>2.5</w:t>
      </w:r>
      <w:r w:rsidRPr="00216C65">
        <w:rPr>
          <w:rFonts w:hint="eastAsia"/>
        </w:rPr>
        <w:t>厘米；正文内容仿宋四号字，</w:t>
      </w:r>
      <w:r w:rsidRPr="00216C65">
        <w:rPr>
          <w:rFonts w:hint="eastAsia"/>
        </w:rPr>
        <w:t>1.5</w:t>
      </w:r>
      <w:r w:rsidRPr="00216C65">
        <w:rPr>
          <w:rFonts w:hint="eastAsia"/>
        </w:rPr>
        <w:t>倍行距；一级标题黑体三号字，二级标题楷体小三号字，三级标题仿宋四号字，各级标题均加黑；</w:t>
      </w:r>
    </w:p>
    <w:p w14:paraId="267DC371" w14:textId="77777777" w:rsidR="00CA4717" w:rsidRPr="00216C65" w:rsidRDefault="00CA4717">
      <w:pPr>
        <w:numPr>
          <w:ilvl w:val="1"/>
          <w:numId w:val="43"/>
        </w:numPr>
        <w:ind w:firstLineChars="0"/>
      </w:pPr>
      <w:r w:rsidRPr="00216C65">
        <w:rPr>
          <w:rFonts w:hint="eastAsia"/>
        </w:rPr>
        <w:t>涉及到的外文缩写要注明全称；</w:t>
      </w:r>
    </w:p>
    <w:p w14:paraId="0BDE898F" w14:textId="7D354572" w:rsidR="008223EC" w:rsidRDefault="00CA4717" w:rsidP="007653A0">
      <w:pPr>
        <w:numPr>
          <w:ilvl w:val="1"/>
          <w:numId w:val="43"/>
        </w:numPr>
        <w:ind w:firstLineChars="0"/>
      </w:pPr>
      <w:r w:rsidRPr="00216C65">
        <w:rPr>
          <w:rFonts w:hint="eastAsia"/>
        </w:rPr>
        <w:t>材料内容不得涉及国家秘密。</w:t>
      </w:r>
    </w:p>
    <w:p w14:paraId="734FE765" w14:textId="00FE5E9D" w:rsidR="008223EC" w:rsidRPr="00216C65" w:rsidRDefault="00124540" w:rsidP="008223EC">
      <w:pPr>
        <w:numPr>
          <w:ilvl w:val="1"/>
          <w:numId w:val="43"/>
        </w:numPr>
        <w:ind w:firstLineChars="0"/>
      </w:pPr>
      <w:r>
        <w:rPr>
          <w:rFonts w:hint="eastAsia"/>
        </w:rPr>
        <w:t>表格表头及内容，</w:t>
      </w:r>
      <w:r w:rsidR="008223EC" w:rsidRPr="00216C65">
        <w:rPr>
          <w:rFonts w:hint="eastAsia"/>
        </w:rPr>
        <w:t>仿宋四号字，</w:t>
      </w:r>
      <w:r w:rsidR="008223EC" w:rsidRPr="00216C65">
        <w:rPr>
          <w:rFonts w:hint="eastAsia"/>
        </w:rPr>
        <w:t>1</w:t>
      </w:r>
      <w:r w:rsidR="008223EC" w:rsidRPr="00216C65">
        <w:rPr>
          <w:rFonts w:hint="eastAsia"/>
        </w:rPr>
        <w:t>倍行距</w:t>
      </w:r>
      <w:r>
        <w:rPr>
          <w:rFonts w:hint="eastAsia"/>
        </w:rPr>
        <w:t>。</w:t>
      </w:r>
      <w:r w:rsidR="00152AB0">
        <w:rPr>
          <w:rFonts w:hint="eastAsia"/>
        </w:rPr>
        <w:t>表头居中，表格左对齐</w:t>
      </w:r>
    </w:p>
    <w:p w14:paraId="1CD2DDE2" w14:textId="0431F707" w:rsidR="008223EC" w:rsidRPr="008223EC" w:rsidRDefault="008223EC" w:rsidP="00855507">
      <w:pPr>
        <w:ind w:firstLine="560"/>
        <w:sectPr w:rsidR="008223EC" w:rsidRPr="008223EC">
          <w:footerReference w:type="default" r:id="rId15"/>
          <w:pgSz w:w="11906" w:h="16838"/>
          <w:pgMar w:top="1418" w:right="1418" w:bottom="1418" w:left="1418" w:header="851" w:footer="851" w:gutter="0"/>
          <w:pgNumType w:fmt="upperRoman" w:start="1"/>
          <w:cols w:space="425"/>
          <w:docGrid w:linePitch="326"/>
        </w:sectPr>
      </w:pPr>
    </w:p>
    <w:p w14:paraId="6096DA93" w14:textId="77777777" w:rsidR="0099673D" w:rsidRPr="000805AB" w:rsidRDefault="0046210B" w:rsidP="000805AB">
      <w:pPr>
        <w:pStyle w:val="1"/>
        <w:numPr>
          <w:ilvl w:val="0"/>
          <w:numId w:val="0"/>
        </w:numPr>
        <w:spacing w:beforeLines="150" w:before="360" w:afterLines="150" w:after="360"/>
        <w:jc w:val="center"/>
      </w:pPr>
      <w:bookmarkStart w:id="9" w:name="_Toc83832798"/>
      <w:bookmarkStart w:id="10" w:name="_Toc83913629"/>
      <w:bookmarkStart w:id="11" w:name="_Toc90975225"/>
      <w:bookmarkStart w:id="12" w:name="_Toc84855397"/>
      <w:bookmarkStart w:id="13" w:name="_Toc84931738"/>
      <w:bookmarkStart w:id="14" w:name="_Toc84789796"/>
      <w:bookmarkStart w:id="15" w:name="_Toc110536104"/>
      <w:r w:rsidRPr="000805AB">
        <w:rPr>
          <w:rFonts w:hint="eastAsia"/>
        </w:rPr>
        <w:lastRenderedPageBreak/>
        <w:t>目 录</w:t>
      </w:r>
      <w:bookmarkEnd w:id="9"/>
      <w:bookmarkEnd w:id="10"/>
      <w:bookmarkEnd w:id="11"/>
      <w:bookmarkEnd w:id="12"/>
      <w:bookmarkEnd w:id="13"/>
      <w:bookmarkEnd w:id="14"/>
      <w:bookmarkEnd w:id="15"/>
    </w:p>
    <w:sdt>
      <w:sdtPr>
        <w:rPr>
          <w:rFonts w:ascii="Times New Roman" w:eastAsia="仿宋" w:hAnsi="Times New Roman" w:cstheme="minorBidi"/>
          <w:b w:val="0"/>
          <w:bCs w:val="0"/>
          <w:snapToGrid w:val="0"/>
          <w:color w:val="auto"/>
          <w:kern w:val="2"/>
          <w:szCs w:val="21"/>
          <w:lang w:val="zh-CN"/>
        </w:rPr>
        <w:id w:val="565924773"/>
        <w:docPartObj>
          <w:docPartGallery w:val="Table of Contents"/>
          <w:docPartUnique/>
        </w:docPartObj>
      </w:sdtPr>
      <w:sdtEndPr>
        <w:rPr>
          <w:snapToGrid/>
          <w:kern w:val="0"/>
          <w:szCs w:val="20"/>
          <w:lang w:val="en-US"/>
        </w:rPr>
      </w:sdtEndPr>
      <w:sdtContent>
        <w:p w14:paraId="164C3171" w14:textId="77777777" w:rsidR="0099673D" w:rsidRPr="00216C65" w:rsidRDefault="0099673D" w:rsidP="00855507">
          <w:pPr>
            <w:pStyle w:val="TOC1"/>
            <w:spacing w:line="360" w:lineRule="auto"/>
            <w:rPr>
              <w:rFonts w:ascii="仿宋" w:eastAsia="仿宋" w:hAnsi="仿宋"/>
              <w:szCs w:val="24"/>
            </w:rPr>
          </w:pPr>
        </w:p>
        <w:p w14:paraId="50AB7E9F" w14:textId="5774CEB9" w:rsidR="00345B43" w:rsidRDefault="0046210B">
          <w:pPr>
            <w:pStyle w:val="11"/>
            <w:tabs>
              <w:tab w:val="right" w:leader="middleDot" w:pos="9060"/>
            </w:tabs>
            <w:ind w:left="280" w:right="280" w:firstLine="280"/>
            <w:rPr>
              <w:rFonts w:eastAsiaTheme="minorEastAsia" w:hAnsiTheme="minorHAnsi"/>
              <w:bCs w:val="0"/>
              <w:caps w:val="0"/>
              <w:noProof/>
              <w:kern w:val="2"/>
              <w:sz w:val="21"/>
              <w:szCs w:val="22"/>
            </w:rPr>
          </w:pPr>
          <w:r w:rsidRPr="00216C65">
            <w:rPr>
              <w:rFonts w:ascii="仿宋" w:hAnsi="仿宋"/>
              <w:bCs w:val="0"/>
              <w:szCs w:val="24"/>
            </w:rPr>
            <w:fldChar w:fldCharType="begin"/>
          </w:r>
          <w:r w:rsidRPr="00216C65">
            <w:rPr>
              <w:rFonts w:ascii="仿宋" w:hAnsi="仿宋"/>
              <w:bCs w:val="0"/>
              <w:szCs w:val="24"/>
            </w:rPr>
            <w:instrText xml:space="preserve"> TOC \o "1-3" \u </w:instrText>
          </w:r>
          <w:r w:rsidRPr="00216C65">
            <w:rPr>
              <w:rFonts w:ascii="仿宋" w:hAnsi="仿宋"/>
              <w:bCs w:val="0"/>
              <w:szCs w:val="24"/>
            </w:rPr>
            <w:fldChar w:fldCharType="separate"/>
          </w:r>
          <w:r w:rsidR="00345B43" w:rsidRPr="00271C85">
            <w:rPr>
              <w:noProof/>
            </w:rPr>
            <w:t>编制说明</w:t>
          </w:r>
          <w:r w:rsidR="00345B43">
            <w:rPr>
              <w:noProof/>
            </w:rPr>
            <w:tab/>
          </w:r>
          <w:r w:rsidR="00345B43">
            <w:rPr>
              <w:noProof/>
            </w:rPr>
            <w:fldChar w:fldCharType="begin"/>
          </w:r>
          <w:r w:rsidR="00345B43">
            <w:rPr>
              <w:noProof/>
            </w:rPr>
            <w:instrText xml:space="preserve"> PAGEREF _Toc110536103 \h </w:instrText>
          </w:r>
          <w:r w:rsidR="00345B43">
            <w:rPr>
              <w:noProof/>
            </w:rPr>
          </w:r>
          <w:r w:rsidR="00345B43">
            <w:rPr>
              <w:noProof/>
            </w:rPr>
            <w:fldChar w:fldCharType="separate"/>
          </w:r>
          <w:r w:rsidR="00345B43">
            <w:rPr>
              <w:noProof/>
            </w:rPr>
            <w:t>I</w:t>
          </w:r>
          <w:r w:rsidR="00345B43">
            <w:rPr>
              <w:noProof/>
            </w:rPr>
            <w:fldChar w:fldCharType="end"/>
          </w:r>
        </w:p>
        <w:p w14:paraId="5E257FD0" w14:textId="5AE63A2B" w:rsidR="00345B43" w:rsidRDefault="00345B43">
          <w:pPr>
            <w:pStyle w:val="11"/>
            <w:tabs>
              <w:tab w:val="right" w:leader="middleDot" w:pos="9060"/>
            </w:tabs>
            <w:ind w:left="280" w:right="280" w:firstLine="280"/>
            <w:rPr>
              <w:rFonts w:eastAsiaTheme="minorEastAsia" w:hAnsiTheme="minorHAnsi"/>
              <w:bCs w:val="0"/>
              <w:caps w:val="0"/>
              <w:noProof/>
              <w:kern w:val="2"/>
              <w:sz w:val="21"/>
              <w:szCs w:val="22"/>
            </w:rPr>
          </w:pPr>
          <w:r>
            <w:rPr>
              <w:noProof/>
            </w:rPr>
            <w:t>目</w:t>
          </w:r>
          <w:r>
            <w:rPr>
              <w:noProof/>
            </w:rPr>
            <w:t xml:space="preserve"> </w:t>
          </w:r>
          <w:r>
            <w:rPr>
              <w:noProof/>
            </w:rPr>
            <w:t>录</w:t>
          </w:r>
          <w:r>
            <w:rPr>
              <w:noProof/>
            </w:rPr>
            <w:tab/>
          </w:r>
          <w:r>
            <w:rPr>
              <w:noProof/>
            </w:rPr>
            <w:fldChar w:fldCharType="begin"/>
          </w:r>
          <w:r>
            <w:rPr>
              <w:noProof/>
            </w:rPr>
            <w:instrText xml:space="preserve"> PAGEREF _Toc110536104 \h </w:instrText>
          </w:r>
          <w:r>
            <w:rPr>
              <w:noProof/>
            </w:rPr>
          </w:r>
          <w:r>
            <w:rPr>
              <w:noProof/>
            </w:rPr>
            <w:fldChar w:fldCharType="separate"/>
          </w:r>
          <w:r>
            <w:rPr>
              <w:noProof/>
            </w:rPr>
            <w:t>I</w:t>
          </w:r>
          <w:r>
            <w:rPr>
              <w:noProof/>
            </w:rPr>
            <w:fldChar w:fldCharType="end"/>
          </w:r>
        </w:p>
        <w:p w14:paraId="5FA53789" w14:textId="2C766622" w:rsidR="00345B43" w:rsidRDefault="00345B43">
          <w:pPr>
            <w:pStyle w:val="11"/>
            <w:tabs>
              <w:tab w:val="right" w:leader="middleDot" w:pos="9060"/>
            </w:tabs>
            <w:ind w:left="280" w:right="280" w:firstLine="280"/>
            <w:rPr>
              <w:rFonts w:eastAsiaTheme="minorEastAsia" w:hAnsiTheme="minorHAnsi"/>
              <w:bCs w:val="0"/>
              <w:caps w:val="0"/>
              <w:noProof/>
              <w:kern w:val="2"/>
              <w:sz w:val="21"/>
              <w:szCs w:val="22"/>
            </w:rPr>
          </w:pPr>
          <w:r>
            <w:rPr>
              <w:noProof/>
            </w:rPr>
            <w:t xml:space="preserve">1 </w:t>
          </w:r>
          <w:r>
            <w:rPr>
              <w:noProof/>
            </w:rPr>
            <w:t>项目背景</w:t>
          </w:r>
          <w:r>
            <w:rPr>
              <w:noProof/>
            </w:rPr>
            <w:tab/>
          </w:r>
          <w:r>
            <w:rPr>
              <w:noProof/>
            </w:rPr>
            <w:fldChar w:fldCharType="begin"/>
          </w:r>
          <w:r>
            <w:rPr>
              <w:noProof/>
            </w:rPr>
            <w:instrText xml:space="preserve"> PAGEREF _Toc110536105 \h </w:instrText>
          </w:r>
          <w:r>
            <w:rPr>
              <w:noProof/>
            </w:rPr>
          </w:r>
          <w:r>
            <w:rPr>
              <w:noProof/>
            </w:rPr>
            <w:fldChar w:fldCharType="separate"/>
          </w:r>
          <w:r>
            <w:rPr>
              <w:noProof/>
            </w:rPr>
            <w:t>1</w:t>
          </w:r>
          <w:r>
            <w:rPr>
              <w:noProof/>
            </w:rPr>
            <w:fldChar w:fldCharType="end"/>
          </w:r>
        </w:p>
        <w:p w14:paraId="60506EF7" w14:textId="16448356" w:rsidR="00345B43" w:rsidRDefault="00345B43">
          <w:pPr>
            <w:pStyle w:val="21"/>
            <w:tabs>
              <w:tab w:val="right" w:leader="middleDot" w:pos="9060"/>
            </w:tabs>
            <w:ind w:left="280" w:right="280" w:firstLine="560"/>
            <w:rPr>
              <w:rFonts w:eastAsiaTheme="minorEastAsia" w:hAnsiTheme="minorHAnsi"/>
              <w:smallCaps w:val="0"/>
              <w:noProof/>
              <w:kern w:val="2"/>
              <w:sz w:val="21"/>
              <w:szCs w:val="22"/>
            </w:rPr>
          </w:pPr>
          <w:r>
            <w:rPr>
              <w:noProof/>
            </w:rPr>
            <w:t xml:space="preserve">1.1 </w:t>
          </w:r>
          <w:r>
            <w:rPr>
              <w:noProof/>
            </w:rPr>
            <w:t>国家政策法规要求</w:t>
          </w:r>
          <w:r>
            <w:rPr>
              <w:noProof/>
            </w:rPr>
            <w:tab/>
          </w:r>
          <w:r>
            <w:rPr>
              <w:noProof/>
            </w:rPr>
            <w:fldChar w:fldCharType="begin"/>
          </w:r>
          <w:r>
            <w:rPr>
              <w:noProof/>
            </w:rPr>
            <w:instrText xml:space="preserve"> PAGEREF _Toc110536106 \h </w:instrText>
          </w:r>
          <w:r>
            <w:rPr>
              <w:noProof/>
            </w:rPr>
          </w:r>
          <w:r>
            <w:rPr>
              <w:noProof/>
            </w:rPr>
            <w:fldChar w:fldCharType="separate"/>
          </w:r>
          <w:r>
            <w:rPr>
              <w:noProof/>
            </w:rPr>
            <w:t>2</w:t>
          </w:r>
          <w:r>
            <w:rPr>
              <w:noProof/>
            </w:rPr>
            <w:fldChar w:fldCharType="end"/>
          </w:r>
        </w:p>
        <w:p w14:paraId="08BDDEAA" w14:textId="3531F49B" w:rsidR="00345B43" w:rsidRDefault="00345B43">
          <w:pPr>
            <w:pStyle w:val="21"/>
            <w:tabs>
              <w:tab w:val="right" w:leader="middleDot" w:pos="9060"/>
            </w:tabs>
            <w:ind w:left="280" w:right="280" w:firstLine="560"/>
            <w:rPr>
              <w:rFonts w:eastAsiaTheme="minorEastAsia" w:hAnsiTheme="minorHAnsi"/>
              <w:smallCaps w:val="0"/>
              <w:noProof/>
              <w:kern w:val="2"/>
              <w:sz w:val="21"/>
              <w:szCs w:val="22"/>
            </w:rPr>
          </w:pPr>
          <w:r>
            <w:rPr>
              <w:noProof/>
            </w:rPr>
            <w:t xml:space="preserve">1.2 </w:t>
          </w:r>
          <w:r>
            <w:rPr>
              <w:noProof/>
            </w:rPr>
            <w:t>密码应用现状</w:t>
          </w:r>
          <w:r>
            <w:rPr>
              <w:noProof/>
            </w:rPr>
            <w:tab/>
          </w:r>
          <w:r>
            <w:rPr>
              <w:noProof/>
            </w:rPr>
            <w:fldChar w:fldCharType="begin"/>
          </w:r>
          <w:r>
            <w:rPr>
              <w:noProof/>
            </w:rPr>
            <w:instrText xml:space="preserve"> PAGEREF _Toc110536107 \h </w:instrText>
          </w:r>
          <w:r>
            <w:rPr>
              <w:noProof/>
            </w:rPr>
          </w:r>
          <w:r>
            <w:rPr>
              <w:noProof/>
            </w:rPr>
            <w:fldChar w:fldCharType="separate"/>
          </w:r>
          <w:r>
            <w:rPr>
              <w:noProof/>
            </w:rPr>
            <w:t>3</w:t>
          </w:r>
          <w:r>
            <w:rPr>
              <w:noProof/>
            </w:rPr>
            <w:fldChar w:fldCharType="end"/>
          </w:r>
        </w:p>
        <w:p w14:paraId="7713C691" w14:textId="1DD94238" w:rsidR="00345B43" w:rsidRDefault="00345B43">
          <w:pPr>
            <w:pStyle w:val="21"/>
            <w:tabs>
              <w:tab w:val="right" w:leader="middleDot" w:pos="9060"/>
            </w:tabs>
            <w:ind w:left="280" w:right="280" w:firstLine="560"/>
            <w:rPr>
              <w:rFonts w:eastAsiaTheme="minorEastAsia" w:hAnsiTheme="minorHAnsi"/>
              <w:smallCaps w:val="0"/>
              <w:noProof/>
              <w:kern w:val="2"/>
              <w:sz w:val="21"/>
              <w:szCs w:val="22"/>
            </w:rPr>
          </w:pPr>
          <w:r>
            <w:rPr>
              <w:noProof/>
            </w:rPr>
            <w:t xml:space="preserve">1.3 </w:t>
          </w:r>
          <w:r>
            <w:rPr>
              <w:noProof/>
            </w:rPr>
            <w:t>项目实施的必要性</w:t>
          </w:r>
          <w:r>
            <w:rPr>
              <w:noProof/>
            </w:rPr>
            <w:tab/>
          </w:r>
          <w:r>
            <w:rPr>
              <w:noProof/>
            </w:rPr>
            <w:fldChar w:fldCharType="begin"/>
          </w:r>
          <w:r>
            <w:rPr>
              <w:noProof/>
            </w:rPr>
            <w:instrText xml:space="preserve"> PAGEREF _Toc110536108 \h </w:instrText>
          </w:r>
          <w:r>
            <w:rPr>
              <w:noProof/>
            </w:rPr>
          </w:r>
          <w:r>
            <w:rPr>
              <w:noProof/>
            </w:rPr>
            <w:fldChar w:fldCharType="separate"/>
          </w:r>
          <w:r>
            <w:rPr>
              <w:noProof/>
            </w:rPr>
            <w:t>3</w:t>
          </w:r>
          <w:r>
            <w:rPr>
              <w:noProof/>
            </w:rPr>
            <w:fldChar w:fldCharType="end"/>
          </w:r>
        </w:p>
        <w:p w14:paraId="4CB5AC53" w14:textId="145A6373" w:rsidR="00345B43" w:rsidRDefault="00345B43">
          <w:pPr>
            <w:pStyle w:val="11"/>
            <w:tabs>
              <w:tab w:val="right" w:leader="middleDot" w:pos="9060"/>
            </w:tabs>
            <w:ind w:left="280" w:right="280" w:firstLine="280"/>
            <w:rPr>
              <w:rFonts w:eastAsiaTheme="minorEastAsia" w:hAnsiTheme="minorHAnsi"/>
              <w:bCs w:val="0"/>
              <w:caps w:val="0"/>
              <w:noProof/>
              <w:kern w:val="2"/>
              <w:sz w:val="21"/>
              <w:szCs w:val="22"/>
            </w:rPr>
          </w:pPr>
          <w:r>
            <w:rPr>
              <w:noProof/>
            </w:rPr>
            <w:t xml:space="preserve">2 </w:t>
          </w:r>
          <w:r>
            <w:rPr>
              <w:noProof/>
            </w:rPr>
            <w:t>系统概述</w:t>
          </w:r>
          <w:r>
            <w:rPr>
              <w:noProof/>
            </w:rPr>
            <w:tab/>
          </w:r>
          <w:r>
            <w:rPr>
              <w:noProof/>
            </w:rPr>
            <w:fldChar w:fldCharType="begin"/>
          </w:r>
          <w:r>
            <w:rPr>
              <w:noProof/>
            </w:rPr>
            <w:instrText xml:space="preserve"> PAGEREF _Toc110536109 \h </w:instrText>
          </w:r>
          <w:r>
            <w:rPr>
              <w:noProof/>
            </w:rPr>
          </w:r>
          <w:r>
            <w:rPr>
              <w:noProof/>
            </w:rPr>
            <w:fldChar w:fldCharType="separate"/>
          </w:r>
          <w:r>
            <w:rPr>
              <w:noProof/>
            </w:rPr>
            <w:t>5</w:t>
          </w:r>
          <w:r>
            <w:rPr>
              <w:noProof/>
            </w:rPr>
            <w:fldChar w:fldCharType="end"/>
          </w:r>
        </w:p>
        <w:p w14:paraId="70A0CB89" w14:textId="2DA1C8F8" w:rsidR="00345B43" w:rsidRDefault="00345B43">
          <w:pPr>
            <w:pStyle w:val="21"/>
            <w:tabs>
              <w:tab w:val="right" w:leader="middleDot" w:pos="9060"/>
            </w:tabs>
            <w:ind w:left="280" w:right="280" w:firstLine="560"/>
            <w:rPr>
              <w:rFonts w:eastAsiaTheme="minorEastAsia" w:hAnsiTheme="minorHAnsi"/>
              <w:smallCaps w:val="0"/>
              <w:noProof/>
              <w:kern w:val="2"/>
              <w:sz w:val="21"/>
              <w:szCs w:val="22"/>
            </w:rPr>
          </w:pPr>
          <w:r>
            <w:rPr>
              <w:noProof/>
            </w:rPr>
            <w:t xml:space="preserve">2.1 </w:t>
          </w:r>
          <w:r>
            <w:rPr>
              <w:noProof/>
            </w:rPr>
            <w:t>系统基本情况</w:t>
          </w:r>
          <w:r>
            <w:rPr>
              <w:noProof/>
            </w:rPr>
            <w:tab/>
          </w:r>
          <w:r>
            <w:rPr>
              <w:noProof/>
            </w:rPr>
            <w:fldChar w:fldCharType="begin"/>
          </w:r>
          <w:r>
            <w:rPr>
              <w:noProof/>
            </w:rPr>
            <w:instrText xml:space="preserve"> PAGEREF _Toc110536110 \h </w:instrText>
          </w:r>
          <w:r>
            <w:rPr>
              <w:noProof/>
            </w:rPr>
          </w:r>
          <w:r>
            <w:rPr>
              <w:noProof/>
            </w:rPr>
            <w:fldChar w:fldCharType="separate"/>
          </w:r>
          <w:r>
            <w:rPr>
              <w:noProof/>
            </w:rPr>
            <w:t>5</w:t>
          </w:r>
          <w:r>
            <w:rPr>
              <w:noProof/>
            </w:rPr>
            <w:fldChar w:fldCharType="end"/>
          </w:r>
        </w:p>
        <w:p w14:paraId="63AD2960" w14:textId="5FD30335" w:rsidR="00345B43" w:rsidRDefault="00345B43">
          <w:pPr>
            <w:pStyle w:val="21"/>
            <w:tabs>
              <w:tab w:val="right" w:leader="middleDot" w:pos="9060"/>
            </w:tabs>
            <w:ind w:left="280" w:right="280" w:firstLine="560"/>
            <w:rPr>
              <w:rFonts w:eastAsiaTheme="minorEastAsia" w:hAnsiTheme="minorHAnsi"/>
              <w:smallCaps w:val="0"/>
              <w:noProof/>
              <w:kern w:val="2"/>
              <w:sz w:val="21"/>
              <w:szCs w:val="22"/>
            </w:rPr>
          </w:pPr>
          <w:r>
            <w:rPr>
              <w:noProof/>
            </w:rPr>
            <w:t xml:space="preserve">2.2 </w:t>
          </w:r>
          <w:r>
            <w:rPr>
              <w:noProof/>
            </w:rPr>
            <w:t>物理和环境</w:t>
          </w:r>
          <w:r>
            <w:rPr>
              <w:noProof/>
            </w:rPr>
            <w:tab/>
          </w:r>
          <w:r>
            <w:rPr>
              <w:noProof/>
            </w:rPr>
            <w:fldChar w:fldCharType="begin"/>
          </w:r>
          <w:r>
            <w:rPr>
              <w:noProof/>
            </w:rPr>
            <w:instrText xml:space="preserve"> PAGEREF _Toc110536111 \h </w:instrText>
          </w:r>
          <w:r>
            <w:rPr>
              <w:noProof/>
            </w:rPr>
          </w:r>
          <w:r>
            <w:rPr>
              <w:noProof/>
            </w:rPr>
            <w:fldChar w:fldCharType="separate"/>
          </w:r>
          <w:r>
            <w:rPr>
              <w:noProof/>
            </w:rPr>
            <w:t>6</w:t>
          </w:r>
          <w:r>
            <w:rPr>
              <w:noProof/>
            </w:rPr>
            <w:fldChar w:fldCharType="end"/>
          </w:r>
        </w:p>
        <w:p w14:paraId="05192337" w14:textId="21F5541F" w:rsidR="00345B43" w:rsidRDefault="00345B43">
          <w:pPr>
            <w:pStyle w:val="21"/>
            <w:tabs>
              <w:tab w:val="right" w:leader="middleDot" w:pos="9060"/>
            </w:tabs>
            <w:ind w:left="280" w:right="280" w:firstLine="560"/>
            <w:rPr>
              <w:rFonts w:eastAsiaTheme="minorEastAsia" w:hAnsiTheme="minorHAnsi"/>
              <w:smallCaps w:val="0"/>
              <w:noProof/>
              <w:kern w:val="2"/>
              <w:sz w:val="21"/>
              <w:szCs w:val="22"/>
            </w:rPr>
          </w:pPr>
          <w:r>
            <w:rPr>
              <w:noProof/>
            </w:rPr>
            <w:t xml:space="preserve">2.3 </w:t>
          </w:r>
          <w:r>
            <w:rPr>
              <w:noProof/>
            </w:rPr>
            <w:t>网络和通信</w:t>
          </w:r>
          <w:r>
            <w:rPr>
              <w:noProof/>
            </w:rPr>
            <w:tab/>
          </w:r>
          <w:r>
            <w:rPr>
              <w:noProof/>
            </w:rPr>
            <w:fldChar w:fldCharType="begin"/>
          </w:r>
          <w:r>
            <w:rPr>
              <w:noProof/>
            </w:rPr>
            <w:instrText xml:space="preserve"> PAGEREF _Toc110536112 \h </w:instrText>
          </w:r>
          <w:r>
            <w:rPr>
              <w:noProof/>
            </w:rPr>
          </w:r>
          <w:r>
            <w:rPr>
              <w:noProof/>
            </w:rPr>
            <w:fldChar w:fldCharType="separate"/>
          </w:r>
          <w:r>
            <w:rPr>
              <w:noProof/>
            </w:rPr>
            <w:t>6</w:t>
          </w:r>
          <w:r>
            <w:rPr>
              <w:noProof/>
            </w:rPr>
            <w:fldChar w:fldCharType="end"/>
          </w:r>
        </w:p>
        <w:p w14:paraId="3068B891" w14:textId="6F8E6D2F" w:rsidR="00345B43" w:rsidRDefault="00345B43">
          <w:pPr>
            <w:pStyle w:val="31"/>
            <w:tabs>
              <w:tab w:val="right" w:leader="middleDot" w:pos="9060"/>
            </w:tabs>
            <w:ind w:firstLine="560"/>
            <w:rPr>
              <w:rFonts w:eastAsiaTheme="minorEastAsia" w:hAnsiTheme="minorHAnsi"/>
              <w:iCs w:val="0"/>
              <w:noProof/>
              <w:kern w:val="2"/>
              <w:sz w:val="21"/>
              <w:szCs w:val="22"/>
            </w:rPr>
          </w:pPr>
          <w:r>
            <w:rPr>
              <w:noProof/>
            </w:rPr>
            <w:t xml:space="preserve">2.3.1 </w:t>
          </w:r>
          <w:r>
            <w:rPr>
              <w:noProof/>
            </w:rPr>
            <w:t>网络拓扑</w:t>
          </w:r>
          <w:r>
            <w:rPr>
              <w:noProof/>
            </w:rPr>
            <w:tab/>
          </w:r>
          <w:r>
            <w:rPr>
              <w:noProof/>
            </w:rPr>
            <w:fldChar w:fldCharType="begin"/>
          </w:r>
          <w:r>
            <w:rPr>
              <w:noProof/>
            </w:rPr>
            <w:instrText xml:space="preserve"> PAGEREF _Toc110536113 \h </w:instrText>
          </w:r>
          <w:r>
            <w:rPr>
              <w:noProof/>
            </w:rPr>
          </w:r>
          <w:r>
            <w:rPr>
              <w:noProof/>
            </w:rPr>
            <w:fldChar w:fldCharType="separate"/>
          </w:r>
          <w:r>
            <w:rPr>
              <w:noProof/>
            </w:rPr>
            <w:t>6</w:t>
          </w:r>
          <w:r>
            <w:rPr>
              <w:noProof/>
            </w:rPr>
            <w:fldChar w:fldCharType="end"/>
          </w:r>
        </w:p>
        <w:p w14:paraId="3C7D665F" w14:textId="68CBEADA" w:rsidR="00345B43" w:rsidRDefault="00345B43">
          <w:pPr>
            <w:pStyle w:val="31"/>
            <w:tabs>
              <w:tab w:val="right" w:leader="middleDot" w:pos="9060"/>
            </w:tabs>
            <w:ind w:firstLine="560"/>
            <w:rPr>
              <w:rFonts w:eastAsiaTheme="minorEastAsia" w:hAnsiTheme="minorHAnsi"/>
              <w:iCs w:val="0"/>
              <w:noProof/>
              <w:kern w:val="2"/>
              <w:sz w:val="21"/>
              <w:szCs w:val="22"/>
            </w:rPr>
          </w:pPr>
          <w:r>
            <w:rPr>
              <w:noProof/>
            </w:rPr>
            <w:t xml:space="preserve">2.3.2 </w:t>
          </w:r>
          <w:r>
            <w:rPr>
              <w:noProof/>
            </w:rPr>
            <w:t>网络通信信道</w:t>
          </w:r>
          <w:r>
            <w:rPr>
              <w:noProof/>
            </w:rPr>
            <w:tab/>
          </w:r>
          <w:r>
            <w:rPr>
              <w:noProof/>
            </w:rPr>
            <w:fldChar w:fldCharType="begin"/>
          </w:r>
          <w:r>
            <w:rPr>
              <w:noProof/>
            </w:rPr>
            <w:instrText xml:space="preserve"> PAGEREF _Toc110536114 \h </w:instrText>
          </w:r>
          <w:r>
            <w:rPr>
              <w:noProof/>
            </w:rPr>
          </w:r>
          <w:r>
            <w:rPr>
              <w:noProof/>
            </w:rPr>
            <w:fldChar w:fldCharType="separate"/>
          </w:r>
          <w:r>
            <w:rPr>
              <w:noProof/>
            </w:rPr>
            <w:t>7</w:t>
          </w:r>
          <w:r>
            <w:rPr>
              <w:noProof/>
            </w:rPr>
            <w:fldChar w:fldCharType="end"/>
          </w:r>
        </w:p>
        <w:p w14:paraId="31CD203B" w14:textId="2A4CC3B8" w:rsidR="00345B43" w:rsidRDefault="00345B43">
          <w:pPr>
            <w:pStyle w:val="21"/>
            <w:tabs>
              <w:tab w:val="right" w:leader="middleDot" w:pos="9060"/>
            </w:tabs>
            <w:ind w:left="280" w:right="280" w:firstLine="560"/>
            <w:rPr>
              <w:rFonts w:eastAsiaTheme="minorEastAsia" w:hAnsiTheme="minorHAnsi"/>
              <w:smallCaps w:val="0"/>
              <w:noProof/>
              <w:kern w:val="2"/>
              <w:sz w:val="21"/>
              <w:szCs w:val="22"/>
            </w:rPr>
          </w:pPr>
          <w:r>
            <w:rPr>
              <w:noProof/>
            </w:rPr>
            <w:t xml:space="preserve">2.4 </w:t>
          </w:r>
          <w:r>
            <w:rPr>
              <w:noProof/>
            </w:rPr>
            <w:t>设备和计算</w:t>
          </w:r>
          <w:r>
            <w:rPr>
              <w:noProof/>
            </w:rPr>
            <w:tab/>
          </w:r>
          <w:r>
            <w:rPr>
              <w:noProof/>
            </w:rPr>
            <w:fldChar w:fldCharType="begin"/>
          </w:r>
          <w:r>
            <w:rPr>
              <w:noProof/>
            </w:rPr>
            <w:instrText xml:space="preserve"> PAGEREF _Toc110536115 \h </w:instrText>
          </w:r>
          <w:r>
            <w:rPr>
              <w:noProof/>
            </w:rPr>
          </w:r>
          <w:r>
            <w:rPr>
              <w:noProof/>
            </w:rPr>
            <w:fldChar w:fldCharType="separate"/>
          </w:r>
          <w:r>
            <w:rPr>
              <w:noProof/>
            </w:rPr>
            <w:t>7</w:t>
          </w:r>
          <w:r>
            <w:rPr>
              <w:noProof/>
            </w:rPr>
            <w:fldChar w:fldCharType="end"/>
          </w:r>
        </w:p>
        <w:p w14:paraId="255A497B" w14:textId="7BEDA8FF" w:rsidR="00345B43" w:rsidRDefault="00345B43">
          <w:pPr>
            <w:pStyle w:val="21"/>
            <w:tabs>
              <w:tab w:val="right" w:leader="middleDot" w:pos="9060"/>
            </w:tabs>
            <w:ind w:left="280" w:right="280" w:firstLine="560"/>
            <w:rPr>
              <w:rFonts w:eastAsiaTheme="minorEastAsia" w:hAnsiTheme="minorHAnsi"/>
              <w:smallCaps w:val="0"/>
              <w:noProof/>
              <w:kern w:val="2"/>
              <w:sz w:val="21"/>
              <w:szCs w:val="22"/>
            </w:rPr>
          </w:pPr>
          <w:r>
            <w:rPr>
              <w:noProof/>
            </w:rPr>
            <w:t xml:space="preserve">2.5 </w:t>
          </w:r>
          <w:r>
            <w:rPr>
              <w:noProof/>
            </w:rPr>
            <w:t>应用和数据</w:t>
          </w:r>
          <w:r>
            <w:rPr>
              <w:noProof/>
            </w:rPr>
            <w:tab/>
          </w:r>
          <w:r>
            <w:rPr>
              <w:noProof/>
            </w:rPr>
            <w:fldChar w:fldCharType="begin"/>
          </w:r>
          <w:r>
            <w:rPr>
              <w:noProof/>
            </w:rPr>
            <w:instrText xml:space="preserve"> PAGEREF _Toc110536116 \h </w:instrText>
          </w:r>
          <w:r>
            <w:rPr>
              <w:noProof/>
            </w:rPr>
          </w:r>
          <w:r>
            <w:rPr>
              <w:noProof/>
            </w:rPr>
            <w:fldChar w:fldCharType="separate"/>
          </w:r>
          <w:r>
            <w:rPr>
              <w:noProof/>
            </w:rPr>
            <w:t>9</w:t>
          </w:r>
          <w:r>
            <w:rPr>
              <w:noProof/>
            </w:rPr>
            <w:fldChar w:fldCharType="end"/>
          </w:r>
        </w:p>
        <w:p w14:paraId="13C1C98E" w14:textId="563D912D" w:rsidR="00345B43" w:rsidRDefault="00345B43">
          <w:pPr>
            <w:pStyle w:val="31"/>
            <w:tabs>
              <w:tab w:val="right" w:leader="middleDot" w:pos="9060"/>
            </w:tabs>
            <w:ind w:firstLine="560"/>
            <w:rPr>
              <w:rFonts w:eastAsiaTheme="minorEastAsia" w:hAnsiTheme="minorHAnsi"/>
              <w:iCs w:val="0"/>
              <w:noProof/>
              <w:kern w:val="2"/>
              <w:sz w:val="21"/>
              <w:szCs w:val="22"/>
            </w:rPr>
          </w:pPr>
          <w:r>
            <w:rPr>
              <w:noProof/>
            </w:rPr>
            <w:t xml:space="preserve">2.5.1 </w:t>
          </w:r>
          <w:r>
            <w:rPr>
              <w:noProof/>
            </w:rPr>
            <w:t>业务应用</w:t>
          </w:r>
          <w:r>
            <w:rPr>
              <w:noProof/>
            </w:rPr>
            <w:tab/>
          </w:r>
          <w:r>
            <w:rPr>
              <w:noProof/>
            </w:rPr>
            <w:fldChar w:fldCharType="begin"/>
          </w:r>
          <w:r>
            <w:rPr>
              <w:noProof/>
            </w:rPr>
            <w:instrText xml:space="preserve"> PAGEREF _Toc110536117 \h </w:instrText>
          </w:r>
          <w:r>
            <w:rPr>
              <w:noProof/>
            </w:rPr>
          </w:r>
          <w:r>
            <w:rPr>
              <w:noProof/>
            </w:rPr>
            <w:fldChar w:fldCharType="separate"/>
          </w:r>
          <w:r>
            <w:rPr>
              <w:noProof/>
            </w:rPr>
            <w:t>9</w:t>
          </w:r>
          <w:r>
            <w:rPr>
              <w:noProof/>
            </w:rPr>
            <w:fldChar w:fldCharType="end"/>
          </w:r>
        </w:p>
        <w:p w14:paraId="0C5E0636" w14:textId="3CED97AA" w:rsidR="00345B43" w:rsidRDefault="00345B43">
          <w:pPr>
            <w:pStyle w:val="31"/>
            <w:tabs>
              <w:tab w:val="right" w:leader="middleDot" w:pos="9060"/>
            </w:tabs>
            <w:ind w:firstLine="560"/>
            <w:rPr>
              <w:rFonts w:eastAsiaTheme="minorEastAsia" w:hAnsiTheme="minorHAnsi"/>
              <w:iCs w:val="0"/>
              <w:noProof/>
              <w:kern w:val="2"/>
              <w:sz w:val="21"/>
              <w:szCs w:val="22"/>
            </w:rPr>
          </w:pPr>
          <w:r>
            <w:rPr>
              <w:noProof/>
            </w:rPr>
            <w:t xml:space="preserve">2.5.2 </w:t>
          </w:r>
          <w:r>
            <w:rPr>
              <w:noProof/>
            </w:rPr>
            <w:t>重要数据</w:t>
          </w:r>
          <w:r>
            <w:rPr>
              <w:noProof/>
            </w:rPr>
            <w:tab/>
          </w:r>
          <w:r>
            <w:rPr>
              <w:noProof/>
            </w:rPr>
            <w:fldChar w:fldCharType="begin"/>
          </w:r>
          <w:r>
            <w:rPr>
              <w:noProof/>
            </w:rPr>
            <w:instrText xml:space="preserve"> PAGEREF _Toc110536118 \h </w:instrText>
          </w:r>
          <w:r>
            <w:rPr>
              <w:noProof/>
            </w:rPr>
          </w:r>
          <w:r>
            <w:rPr>
              <w:noProof/>
            </w:rPr>
            <w:fldChar w:fldCharType="separate"/>
          </w:r>
          <w:r>
            <w:rPr>
              <w:noProof/>
            </w:rPr>
            <w:t>10</w:t>
          </w:r>
          <w:r>
            <w:rPr>
              <w:noProof/>
            </w:rPr>
            <w:fldChar w:fldCharType="end"/>
          </w:r>
        </w:p>
        <w:p w14:paraId="0E20ECE2" w14:textId="3269D36B" w:rsidR="00345B43" w:rsidRDefault="00345B43">
          <w:pPr>
            <w:pStyle w:val="21"/>
            <w:tabs>
              <w:tab w:val="right" w:leader="middleDot" w:pos="9060"/>
            </w:tabs>
            <w:ind w:left="280" w:right="280" w:firstLine="560"/>
            <w:rPr>
              <w:rFonts w:eastAsiaTheme="minorEastAsia" w:hAnsiTheme="minorHAnsi"/>
              <w:smallCaps w:val="0"/>
              <w:noProof/>
              <w:kern w:val="2"/>
              <w:sz w:val="21"/>
              <w:szCs w:val="22"/>
            </w:rPr>
          </w:pPr>
          <w:r>
            <w:rPr>
              <w:noProof/>
            </w:rPr>
            <w:t xml:space="preserve">2.6 </w:t>
          </w:r>
          <w:r>
            <w:rPr>
              <w:noProof/>
            </w:rPr>
            <w:t>管理制度</w:t>
          </w:r>
          <w:r>
            <w:rPr>
              <w:noProof/>
            </w:rPr>
            <w:tab/>
          </w:r>
          <w:r>
            <w:rPr>
              <w:noProof/>
            </w:rPr>
            <w:fldChar w:fldCharType="begin"/>
          </w:r>
          <w:r>
            <w:rPr>
              <w:noProof/>
            </w:rPr>
            <w:instrText xml:space="preserve"> PAGEREF _Toc110536119 \h </w:instrText>
          </w:r>
          <w:r>
            <w:rPr>
              <w:noProof/>
            </w:rPr>
          </w:r>
          <w:r>
            <w:rPr>
              <w:noProof/>
            </w:rPr>
            <w:fldChar w:fldCharType="separate"/>
          </w:r>
          <w:r>
            <w:rPr>
              <w:noProof/>
            </w:rPr>
            <w:t>10</w:t>
          </w:r>
          <w:r>
            <w:rPr>
              <w:noProof/>
            </w:rPr>
            <w:fldChar w:fldCharType="end"/>
          </w:r>
        </w:p>
        <w:p w14:paraId="202C5479" w14:textId="6C1A233F" w:rsidR="00345B43" w:rsidRDefault="00345B43">
          <w:pPr>
            <w:pStyle w:val="11"/>
            <w:tabs>
              <w:tab w:val="right" w:leader="middleDot" w:pos="9060"/>
            </w:tabs>
            <w:ind w:left="280" w:right="280" w:firstLine="280"/>
            <w:rPr>
              <w:rFonts w:eastAsiaTheme="minorEastAsia" w:hAnsiTheme="minorHAnsi"/>
              <w:bCs w:val="0"/>
              <w:caps w:val="0"/>
              <w:noProof/>
              <w:kern w:val="2"/>
              <w:sz w:val="21"/>
              <w:szCs w:val="22"/>
            </w:rPr>
          </w:pPr>
          <w:r>
            <w:rPr>
              <w:noProof/>
            </w:rPr>
            <w:t xml:space="preserve">3 </w:t>
          </w:r>
          <w:r>
            <w:rPr>
              <w:noProof/>
            </w:rPr>
            <w:t>密码应用需求分析</w:t>
          </w:r>
          <w:r>
            <w:rPr>
              <w:noProof/>
            </w:rPr>
            <w:tab/>
          </w:r>
          <w:r>
            <w:rPr>
              <w:noProof/>
            </w:rPr>
            <w:fldChar w:fldCharType="begin"/>
          </w:r>
          <w:r>
            <w:rPr>
              <w:noProof/>
            </w:rPr>
            <w:instrText xml:space="preserve"> PAGEREF _Toc110536120 \h </w:instrText>
          </w:r>
          <w:r>
            <w:rPr>
              <w:noProof/>
            </w:rPr>
          </w:r>
          <w:r>
            <w:rPr>
              <w:noProof/>
            </w:rPr>
            <w:fldChar w:fldCharType="separate"/>
          </w:r>
          <w:r>
            <w:rPr>
              <w:noProof/>
            </w:rPr>
            <w:t>11</w:t>
          </w:r>
          <w:r>
            <w:rPr>
              <w:noProof/>
            </w:rPr>
            <w:fldChar w:fldCharType="end"/>
          </w:r>
        </w:p>
        <w:p w14:paraId="5FB16C8A" w14:textId="3691CF2E" w:rsidR="00345B43" w:rsidRDefault="00345B43">
          <w:pPr>
            <w:pStyle w:val="21"/>
            <w:tabs>
              <w:tab w:val="right" w:leader="middleDot" w:pos="9060"/>
            </w:tabs>
            <w:ind w:left="280" w:right="280" w:firstLine="560"/>
            <w:rPr>
              <w:rFonts w:eastAsiaTheme="minorEastAsia" w:hAnsiTheme="minorHAnsi"/>
              <w:smallCaps w:val="0"/>
              <w:noProof/>
              <w:kern w:val="2"/>
              <w:sz w:val="21"/>
              <w:szCs w:val="22"/>
            </w:rPr>
          </w:pPr>
          <w:r>
            <w:rPr>
              <w:noProof/>
            </w:rPr>
            <w:t xml:space="preserve">3.1 </w:t>
          </w:r>
          <w:r>
            <w:rPr>
              <w:noProof/>
            </w:rPr>
            <w:t>通用需求分析</w:t>
          </w:r>
          <w:r>
            <w:rPr>
              <w:noProof/>
            </w:rPr>
            <w:tab/>
          </w:r>
          <w:r>
            <w:rPr>
              <w:noProof/>
            </w:rPr>
            <w:fldChar w:fldCharType="begin"/>
          </w:r>
          <w:r>
            <w:rPr>
              <w:noProof/>
            </w:rPr>
            <w:instrText xml:space="preserve"> PAGEREF _Toc110536121 \h </w:instrText>
          </w:r>
          <w:r>
            <w:rPr>
              <w:noProof/>
            </w:rPr>
          </w:r>
          <w:r>
            <w:rPr>
              <w:noProof/>
            </w:rPr>
            <w:fldChar w:fldCharType="separate"/>
          </w:r>
          <w:r>
            <w:rPr>
              <w:noProof/>
            </w:rPr>
            <w:t>11</w:t>
          </w:r>
          <w:r>
            <w:rPr>
              <w:noProof/>
            </w:rPr>
            <w:fldChar w:fldCharType="end"/>
          </w:r>
        </w:p>
        <w:p w14:paraId="349DC805" w14:textId="6B06136B" w:rsidR="00345B43" w:rsidRDefault="00345B43">
          <w:pPr>
            <w:pStyle w:val="31"/>
            <w:tabs>
              <w:tab w:val="right" w:leader="middleDot" w:pos="9060"/>
            </w:tabs>
            <w:ind w:firstLine="560"/>
            <w:rPr>
              <w:rFonts w:eastAsiaTheme="minorEastAsia" w:hAnsiTheme="minorHAnsi"/>
              <w:iCs w:val="0"/>
              <w:noProof/>
              <w:kern w:val="2"/>
              <w:sz w:val="21"/>
              <w:szCs w:val="22"/>
            </w:rPr>
          </w:pPr>
          <w:r w:rsidRPr="007653A0">
            <w:rPr>
              <w:noProof/>
            </w:rPr>
            <w:t xml:space="preserve">3.1.1 </w:t>
          </w:r>
          <w:r w:rsidRPr="007653A0">
            <w:rPr>
              <w:noProof/>
            </w:rPr>
            <w:t>风险分析</w:t>
          </w:r>
          <w:r>
            <w:rPr>
              <w:noProof/>
            </w:rPr>
            <w:tab/>
          </w:r>
          <w:r>
            <w:rPr>
              <w:noProof/>
            </w:rPr>
            <w:fldChar w:fldCharType="begin"/>
          </w:r>
          <w:r>
            <w:rPr>
              <w:noProof/>
            </w:rPr>
            <w:instrText xml:space="preserve"> PAGEREF _Toc110536122 \h </w:instrText>
          </w:r>
          <w:r>
            <w:rPr>
              <w:noProof/>
            </w:rPr>
          </w:r>
          <w:r>
            <w:rPr>
              <w:noProof/>
            </w:rPr>
            <w:fldChar w:fldCharType="separate"/>
          </w:r>
          <w:r>
            <w:rPr>
              <w:noProof/>
            </w:rPr>
            <w:t>11</w:t>
          </w:r>
          <w:r>
            <w:rPr>
              <w:noProof/>
            </w:rPr>
            <w:fldChar w:fldCharType="end"/>
          </w:r>
        </w:p>
        <w:p w14:paraId="240F3226" w14:textId="22E85AB4" w:rsidR="00345B43" w:rsidRDefault="00345B43">
          <w:pPr>
            <w:pStyle w:val="31"/>
            <w:tabs>
              <w:tab w:val="right" w:leader="middleDot" w:pos="9060"/>
            </w:tabs>
            <w:ind w:firstLine="560"/>
            <w:rPr>
              <w:rFonts w:eastAsiaTheme="minorEastAsia" w:hAnsiTheme="minorHAnsi"/>
              <w:iCs w:val="0"/>
              <w:noProof/>
              <w:kern w:val="2"/>
              <w:sz w:val="21"/>
              <w:szCs w:val="22"/>
            </w:rPr>
          </w:pPr>
          <w:r w:rsidRPr="007653A0">
            <w:rPr>
              <w:noProof/>
            </w:rPr>
            <w:t xml:space="preserve">3.1.2 </w:t>
          </w:r>
          <w:r w:rsidRPr="007653A0">
            <w:rPr>
              <w:noProof/>
            </w:rPr>
            <w:t>密码应用需求</w:t>
          </w:r>
          <w:r>
            <w:rPr>
              <w:noProof/>
            </w:rPr>
            <w:tab/>
          </w:r>
          <w:r>
            <w:rPr>
              <w:noProof/>
            </w:rPr>
            <w:fldChar w:fldCharType="begin"/>
          </w:r>
          <w:r>
            <w:rPr>
              <w:noProof/>
            </w:rPr>
            <w:instrText xml:space="preserve"> PAGEREF _Toc110536123 \h </w:instrText>
          </w:r>
          <w:r>
            <w:rPr>
              <w:noProof/>
            </w:rPr>
          </w:r>
          <w:r>
            <w:rPr>
              <w:noProof/>
            </w:rPr>
            <w:fldChar w:fldCharType="separate"/>
          </w:r>
          <w:r>
            <w:rPr>
              <w:noProof/>
            </w:rPr>
            <w:t>11</w:t>
          </w:r>
          <w:r>
            <w:rPr>
              <w:noProof/>
            </w:rPr>
            <w:fldChar w:fldCharType="end"/>
          </w:r>
        </w:p>
        <w:p w14:paraId="76039678" w14:textId="26815ED1" w:rsidR="00345B43" w:rsidRDefault="00345B43">
          <w:pPr>
            <w:pStyle w:val="21"/>
            <w:tabs>
              <w:tab w:val="right" w:leader="middleDot" w:pos="9060"/>
            </w:tabs>
            <w:ind w:left="280" w:right="280" w:firstLine="560"/>
            <w:rPr>
              <w:rFonts w:eastAsiaTheme="minorEastAsia" w:hAnsiTheme="minorHAnsi"/>
              <w:smallCaps w:val="0"/>
              <w:noProof/>
              <w:kern w:val="2"/>
              <w:sz w:val="21"/>
              <w:szCs w:val="22"/>
            </w:rPr>
          </w:pPr>
          <w:r>
            <w:rPr>
              <w:noProof/>
            </w:rPr>
            <w:lastRenderedPageBreak/>
            <w:t xml:space="preserve">3.2 </w:t>
          </w:r>
          <w:r>
            <w:rPr>
              <w:noProof/>
            </w:rPr>
            <w:t>物理和环境</w:t>
          </w:r>
          <w:r>
            <w:rPr>
              <w:noProof/>
            </w:rPr>
            <w:tab/>
          </w:r>
          <w:r>
            <w:rPr>
              <w:noProof/>
            </w:rPr>
            <w:fldChar w:fldCharType="begin"/>
          </w:r>
          <w:r>
            <w:rPr>
              <w:noProof/>
            </w:rPr>
            <w:instrText xml:space="preserve"> PAGEREF _Toc110536124 \h </w:instrText>
          </w:r>
          <w:r>
            <w:rPr>
              <w:noProof/>
            </w:rPr>
          </w:r>
          <w:r>
            <w:rPr>
              <w:noProof/>
            </w:rPr>
            <w:fldChar w:fldCharType="separate"/>
          </w:r>
          <w:r>
            <w:rPr>
              <w:noProof/>
            </w:rPr>
            <w:t>11</w:t>
          </w:r>
          <w:r>
            <w:rPr>
              <w:noProof/>
            </w:rPr>
            <w:fldChar w:fldCharType="end"/>
          </w:r>
        </w:p>
        <w:p w14:paraId="02B0826B" w14:textId="194296BA" w:rsidR="00345B43" w:rsidRPr="007653A0" w:rsidRDefault="00345B43">
          <w:pPr>
            <w:pStyle w:val="31"/>
            <w:tabs>
              <w:tab w:val="right" w:leader="middleDot" w:pos="9060"/>
            </w:tabs>
            <w:ind w:firstLine="560"/>
            <w:rPr>
              <w:rFonts w:eastAsiaTheme="minorEastAsia" w:hAnsiTheme="minorHAnsi"/>
              <w:iCs w:val="0"/>
              <w:noProof/>
              <w:kern w:val="2"/>
              <w:sz w:val="21"/>
              <w:szCs w:val="22"/>
            </w:rPr>
          </w:pPr>
          <w:r w:rsidRPr="007653A0">
            <w:rPr>
              <w:noProof/>
            </w:rPr>
            <w:t xml:space="preserve">3.2.1 </w:t>
          </w:r>
          <w:r w:rsidRPr="007653A0">
            <w:rPr>
              <w:noProof/>
            </w:rPr>
            <w:t>风险分析</w:t>
          </w:r>
          <w:r w:rsidRPr="007653A0">
            <w:rPr>
              <w:noProof/>
            </w:rPr>
            <w:tab/>
          </w:r>
          <w:r w:rsidRPr="007653A0">
            <w:rPr>
              <w:noProof/>
            </w:rPr>
            <w:fldChar w:fldCharType="begin"/>
          </w:r>
          <w:r w:rsidRPr="007653A0">
            <w:rPr>
              <w:noProof/>
            </w:rPr>
            <w:instrText xml:space="preserve"> PAGEREF _Toc110536125 \h </w:instrText>
          </w:r>
          <w:r w:rsidRPr="007653A0">
            <w:rPr>
              <w:noProof/>
            </w:rPr>
          </w:r>
          <w:r w:rsidRPr="007653A0">
            <w:rPr>
              <w:noProof/>
            </w:rPr>
            <w:fldChar w:fldCharType="separate"/>
          </w:r>
          <w:r w:rsidRPr="007653A0">
            <w:rPr>
              <w:noProof/>
            </w:rPr>
            <w:t>11</w:t>
          </w:r>
          <w:r w:rsidRPr="007653A0">
            <w:rPr>
              <w:noProof/>
            </w:rPr>
            <w:fldChar w:fldCharType="end"/>
          </w:r>
        </w:p>
        <w:p w14:paraId="4887EA0F" w14:textId="49BBB51B" w:rsidR="00345B43" w:rsidRDefault="00345B43">
          <w:pPr>
            <w:pStyle w:val="31"/>
            <w:tabs>
              <w:tab w:val="right" w:leader="middleDot" w:pos="9060"/>
            </w:tabs>
            <w:ind w:firstLine="560"/>
            <w:rPr>
              <w:rFonts w:eastAsiaTheme="minorEastAsia" w:hAnsiTheme="minorHAnsi"/>
              <w:iCs w:val="0"/>
              <w:noProof/>
              <w:kern w:val="2"/>
              <w:sz w:val="21"/>
              <w:szCs w:val="22"/>
            </w:rPr>
          </w:pPr>
          <w:r w:rsidRPr="007653A0">
            <w:rPr>
              <w:noProof/>
            </w:rPr>
            <w:t xml:space="preserve">3.2.2 </w:t>
          </w:r>
          <w:r w:rsidRPr="007653A0">
            <w:rPr>
              <w:noProof/>
            </w:rPr>
            <w:t>密码应用需求</w:t>
          </w:r>
          <w:r w:rsidRPr="007653A0">
            <w:rPr>
              <w:noProof/>
            </w:rPr>
            <w:tab/>
          </w:r>
          <w:r w:rsidRPr="007653A0">
            <w:rPr>
              <w:noProof/>
            </w:rPr>
            <w:fldChar w:fldCharType="begin"/>
          </w:r>
          <w:r w:rsidRPr="007653A0">
            <w:rPr>
              <w:noProof/>
            </w:rPr>
            <w:instrText xml:space="preserve"> PAGEREF _Toc110536126 \h </w:instrText>
          </w:r>
          <w:r w:rsidRPr="007653A0">
            <w:rPr>
              <w:noProof/>
            </w:rPr>
          </w:r>
          <w:r w:rsidRPr="007653A0">
            <w:rPr>
              <w:noProof/>
            </w:rPr>
            <w:fldChar w:fldCharType="separate"/>
          </w:r>
          <w:r w:rsidRPr="007653A0">
            <w:rPr>
              <w:noProof/>
            </w:rPr>
            <w:t>12</w:t>
          </w:r>
          <w:r w:rsidRPr="007653A0">
            <w:rPr>
              <w:noProof/>
            </w:rPr>
            <w:fldChar w:fldCharType="end"/>
          </w:r>
        </w:p>
        <w:p w14:paraId="212B1B38" w14:textId="67AA0F25" w:rsidR="00345B43" w:rsidRDefault="00345B43">
          <w:pPr>
            <w:pStyle w:val="31"/>
            <w:tabs>
              <w:tab w:val="right" w:leader="middleDot" w:pos="9060"/>
            </w:tabs>
            <w:ind w:firstLine="560"/>
            <w:rPr>
              <w:rFonts w:eastAsiaTheme="minorEastAsia" w:hAnsiTheme="minorHAnsi"/>
              <w:iCs w:val="0"/>
              <w:noProof/>
              <w:kern w:val="2"/>
              <w:sz w:val="21"/>
              <w:szCs w:val="22"/>
            </w:rPr>
          </w:pPr>
          <w:r>
            <w:rPr>
              <w:noProof/>
            </w:rPr>
            <w:t xml:space="preserve">3.2.3 </w:t>
          </w:r>
          <w:r>
            <w:rPr>
              <w:noProof/>
            </w:rPr>
            <w:t>本系统需求分析清单</w:t>
          </w:r>
          <w:r>
            <w:rPr>
              <w:noProof/>
            </w:rPr>
            <w:t>-</w:t>
          </w:r>
          <w:r>
            <w:rPr>
              <w:noProof/>
            </w:rPr>
            <w:t>物理和环境</w:t>
          </w:r>
          <w:r>
            <w:rPr>
              <w:noProof/>
            </w:rPr>
            <w:tab/>
          </w:r>
          <w:r>
            <w:rPr>
              <w:noProof/>
            </w:rPr>
            <w:fldChar w:fldCharType="begin"/>
          </w:r>
          <w:r>
            <w:rPr>
              <w:noProof/>
            </w:rPr>
            <w:instrText xml:space="preserve"> PAGEREF _Toc110536127 \h </w:instrText>
          </w:r>
          <w:r>
            <w:rPr>
              <w:noProof/>
            </w:rPr>
          </w:r>
          <w:r>
            <w:rPr>
              <w:noProof/>
            </w:rPr>
            <w:fldChar w:fldCharType="separate"/>
          </w:r>
          <w:r>
            <w:rPr>
              <w:noProof/>
            </w:rPr>
            <w:t>12</w:t>
          </w:r>
          <w:r>
            <w:rPr>
              <w:noProof/>
            </w:rPr>
            <w:fldChar w:fldCharType="end"/>
          </w:r>
        </w:p>
        <w:p w14:paraId="0DBFEEB1" w14:textId="10C425F3" w:rsidR="00345B43" w:rsidRPr="007653A0" w:rsidRDefault="00345B43">
          <w:pPr>
            <w:pStyle w:val="21"/>
            <w:tabs>
              <w:tab w:val="right" w:leader="middleDot" w:pos="9060"/>
            </w:tabs>
            <w:ind w:left="280" w:right="280" w:firstLine="560"/>
            <w:rPr>
              <w:rFonts w:eastAsiaTheme="minorEastAsia" w:hAnsiTheme="minorHAnsi"/>
              <w:smallCaps w:val="0"/>
              <w:noProof/>
              <w:kern w:val="2"/>
              <w:sz w:val="21"/>
              <w:szCs w:val="22"/>
            </w:rPr>
          </w:pPr>
          <w:r w:rsidRPr="007653A0">
            <w:rPr>
              <w:noProof/>
            </w:rPr>
            <w:t xml:space="preserve">3.3 </w:t>
          </w:r>
          <w:r w:rsidRPr="007653A0">
            <w:rPr>
              <w:noProof/>
            </w:rPr>
            <w:t>网络和通信</w:t>
          </w:r>
          <w:r w:rsidRPr="007653A0">
            <w:rPr>
              <w:noProof/>
            </w:rPr>
            <w:tab/>
          </w:r>
          <w:r w:rsidRPr="007653A0">
            <w:rPr>
              <w:noProof/>
            </w:rPr>
            <w:fldChar w:fldCharType="begin"/>
          </w:r>
          <w:r w:rsidRPr="007653A0">
            <w:rPr>
              <w:noProof/>
            </w:rPr>
            <w:instrText xml:space="preserve"> PAGEREF _Toc110536128 \h </w:instrText>
          </w:r>
          <w:r w:rsidRPr="007653A0">
            <w:rPr>
              <w:noProof/>
            </w:rPr>
          </w:r>
          <w:r w:rsidRPr="007653A0">
            <w:rPr>
              <w:noProof/>
            </w:rPr>
            <w:fldChar w:fldCharType="separate"/>
          </w:r>
          <w:r w:rsidRPr="007653A0">
            <w:rPr>
              <w:noProof/>
            </w:rPr>
            <w:t>13</w:t>
          </w:r>
          <w:r w:rsidRPr="007653A0">
            <w:rPr>
              <w:noProof/>
            </w:rPr>
            <w:fldChar w:fldCharType="end"/>
          </w:r>
        </w:p>
        <w:p w14:paraId="1734AA62" w14:textId="3B0B9171" w:rsidR="00345B43" w:rsidRPr="007653A0" w:rsidRDefault="00345B43">
          <w:pPr>
            <w:pStyle w:val="31"/>
            <w:tabs>
              <w:tab w:val="right" w:leader="middleDot" w:pos="9060"/>
            </w:tabs>
            <w:ind w:firstLine="560"/>
            <w:rPr>
              <w:rFonts w:eastAsiaTheme="minorEastAsia" w:hAnsiTheme="minorHAnsi"/>
              <w:iCs w:val="0"/>
              <w:noProof/>
              <w:kern w:val="2"/>
              <w:sz w:val="21"/>
              <w:szCs w:val="22"/>
            </w:rPr>
          </w:pPr>
          <w:r w:rsidRPr="007653A0">
            <w:rPr>
              <w:noProof/>
            </w:rPr>
            <w:t xml:space="preserve">3.3.1 </w:t>
          </w:r>
          <w:r w:rsidRPr="007653A0">
            <w:rPr>
              <w:noProof/>
            </w:rPr>
            <w:t>风险分析</w:t>
          </w:r>
          <w:r w:rsidRPr="007653A0">
            <w:rPr>
              <w:noProof/>
            </w:rPr>
            <w:tab/>
          </w:r>
          <w:r w:rsidRPr="007653A0">
            <w:rPr>
              <w:noProof/>
            </w:rPr>
            <w:fldChar w:fldCharType="begin"/>
          </w:r>
          <w:r w:rsidRPr="007653A0">
            <w:rPr>
              <w:noProof/>
            </w:rPr>
            <w:instrText xml:space="preserve"> PAGEREF _Toc110536129 \h </w:instrText>
          </w:r>
          <w:r w:rsidRPr="007653A0">
            <w:rPr>
              <w:noProof/>
            </w:rPr>
          </w:r>
          <w:r w:rsidRPr="007653A0">
            <w:rPr>
              <w:noProof/>
            </w:rPr>
            <w:fldChar w:fldCharType="separate"/>
          </w:r>
          <w:r w:rsidRPr="007653A0">
            <w:rPr>
              <w:noProof/>
            </w:rPr>
            <w:t>13</w:t>
          </w:r>
          <w:r w:rsidRPr="007653A0">
            <w:rPr>
              <w:noProof/>
            </w:rPr>
            <w:fldChar w:fldCharType="end"/>
          </w:r>
        </w:p>
        <w:p w14:paraId="5A794046" w14:textId="27448E00" w:rsidR="00345B43" w:rsidRPr="007653A0" w:rsidRDefault="00345B43">
          <w:pPr>
            <w:pStyle w:val="31"/>
            <w:tabs>
              <w:tab w:val="right" w:leader="middleDot" w:pos="9060"/>
            </w:tabs>
            <w:ind w:firstLine="560"/>
            <w:rPr>
              <w:rFonts w:eastAsiaTheme="minorEastAsia" w:hAnsiTheme="minorHAnsi"/>
              <w:iCs w:val="0"/>
              <w:noProof/>
              <w:kern w:val="2"/>
              <w:sz w:val="21"/>
              <w:szCs w:val="22"/>
            </w:rPr>
          </w:pPr>
          <w:r w:rsidRPr="007653A0">
            <w:rPr>
              <w:noProof/>
            </w:rPr>
            <w:t xml:space="preserve">3.3.2 </w:t>
          </w:r>
          <w:r w:rsidRPr="007653A0">
            <w:rPr>
              <w:noProof/>
            </w:rPr>
            <w:t>密码应用需求</w:t>
          </w:r>
          <w:r w:rsidRPr="007653A0">
            <w:rPr>
              <w:noProof/>
            </w:rPr>
            <w:tab/>
          </w:r>
          <w:r w:rsidRPr="007653A0">
            <w:rPr>
              <w:noProof/>
            </w:rPr>
            <w:fldChar w:fldCharType="begin"/>
          </w:r>
          <w:r w:rsidRPr="007653A0">
            <w:rPr>
              <w:noProof/>
            </w:rPr>
            <w:instrText xml:space="preserve"> PAGEREF _Toc110536130 \h </w:instrText>
          </w:r>
          <w:r w:rsidRPr="007653A0">
            <w:rPr>
              <w:noProof/>
            </w:rPr>
          </w:r>
          <w:r w:rsidRPr="007653A0">
            <w:rPr>
              <w:noProof/>
            </w:rPr>
            <w:fldChar w:fldCharType="separate"/>
          </w:r>
          <w:r w:rsidRPr="007653A0">
            <w:rPr>
              <w:noProof/>
            </w:rPr>
            <w:t>13</w:t>
          </w:r>
          <w:r w:rsidRPr="007653A0">
            <w:rPr>
              <w:noProof/>
            </w:rPr>
            <w:fldChar w:fldCharType="end"/>
          </w:r>
        </w:p>
        <w:p w14:paraId="78A3B2FD" w14:textId="63688C2A" w:rsidR="00345B43" w:rsidRPr="007653A0" w:rsidRDefault="00345B43">
          <w:pPr>
            <w:pStyle w:val="31"/>
            <w:tabs>
              <w:tab w:val="right" w:leader="middleDot" w:pos="9060"/>
            </w:tabs>
            <w:ind w:firstLine="560"/>
            <w:rPr>
              <w:rFonts w:eastAsiaTheme="minorEastAsia" w:hAnsiTheme="minorHAnsi"/>
              <w:iCs w:val="0"/>
              <w:noProof/>
              <w:kern w:val="2"/>
              <w:sz w:val="21"/>
              <w:szCs w:val="22"/>
            </w:rPr>
          </w:pPr>
          <w:r w:rsidRPr="007653A0">
            <w:rPr>
              <w:noProof/>
            </w:rPr>
            <w:t xml:space="preserve">3.3.3 </w:t>
          </w:r>
          <w:r w:rsidRPr="007653A0">
            <w:rPr>
              <w:noProof/>
            </w:rPr>
            <w:t>本系统需求分析清单</w:t>
          </w:r>
          <w:r w:rsidRPr="007653A0">
            <w:rPr>
              <w:noProof/>
            </w:rPr>
            <w:t>-</w:t>
          </w:r>
          <w:r w:rsidRPr="007653A0">
            <w:rPr>
              <w:noProof/>
            </w:rPr>
            <w:t>网络和通信</w:t>
          </w:r>
          <w:r w:rsidRPr="007653A0">
            <w:rPr>
              <w:noProof/>
            </w:rPr>
            <w:tab/>
          </w:r>
          <w:r w:rsidRPr="007653A0">
            <w:rPr>
              <w:noProof/>
            </w:rPr>
            <w:fldChar w:fldCharType="begin"/>
          </w:r>
          <w:r w:rsidRPr="007653A0">
            <w:rPr>
              <w:noProof/>
            </w:rPr>
            <w:instrText xml:space="preserve"> PAGEREF _Toc110536131 \h </w:instrText>
          </w:r>
          <w:r w:rsidRPr="007653A0">
            <w:rPr>
              <w:noProof/>
            </w:rPr>
          </w:r>
          <w:r w:rsidRPr="007653A0">
            <w:rPr>
              <w:noProof/>
            </w:rPr>
            <w:fldChar w:fldCharType="separate"/>
          </w:r>
          <w:r w:rsidRPr="007653A0">
            <w:rPr>
              <w:noProof/>
            </w:rPr>
            <w:t>14</w:t>
          </w:r>
          <w:r w:rsidRPr="007653A0">
            <w:rPr>
              <w:noProof/>
            </w:rPr>
            <w:fldChar w:fldCharType="end"/>
          </w:r>
        </w:p>
        <w:p w14:paraId="3B1693E3" w14:textId="0EB1EFF6" w:rsidR="00345B43" w:rsidRPr="007653A0" w:rsidRDefault="00345B43">
          <w:pPr>
            <w:pStyle w:val="21"/>
            <w:tabs>
              <w:tab w:val="right" w:leader="middleDot" w:pos="9060"/>
            </w:tabs>
            <w:ind w:left="280" w:right="280" w:firstLine="560"/>
            <w:rPr>
              <w:rFonts w:eastAsiaTheme="minorEastAsia" w:hAnsiTheme="minorHAnsi"/>
              <w:smallCaps w:val="0"/>
              <w:noProof/>
              <w:kern w:val="2"/>
              <w:sz w:val="21"/>
              <w:szCs w:val="22"/>
            </w:rPr>
          </w:pPr>
          <w:r w:rsidRPr="007653A0">
            <w:rPr>
              <w:noProof/>
            </w:rPr>
            <w:t xml:space="preserve">3.4 </w:t>
          </w:r>
          <w:r w:rsidRPr="007653A0">
            <w:rPr>
              <w:noProof/>
            </w:rPr>
            <w:t>设备和计算</w:t>
          </w:r>
          <w:r w:rsidRPr="007653A0">
            <w:rPr>
              <w:noProof/>
            </w:rPr>
            <w:tab/>
          </w:r>
          <w:r w:rsidRPr="007653A0">
            <w:rPr>
              <w:noProof/>
            </w:rPr>
            <w:fldChar w:fldCharType="begin"/>
          </w:r>
          <w:r w:rsidRPr="007653A0">
            <w:rPr>
              <w:noProof/>
            </w:rPr>
            <w:instrText xml:space="preserve"> PAGEREF _Toc110536132 \h </w:instrText>
          </w:r>
          <w:r w:rsidRPr="007653A0">
            <w:rPr>
              <w:noProof/>
            </w:rPr>
          </w:r>
          <w:r w:rsidRPr="007653A0">
            <w:rPr>
              <w:noProof/>
            </w:rPr>
            <w:fldChar w:fldCharType="separate"/>
          </w:r>
          <w:r w:rsidRPr="007653A0">
            <w:rPr>
              <w:noProof/>
            </w:rPr>
            <w:t>14</w:t>
          </w:r>
          <w:r w:rsidRPr="007653A0">
            <w:rPr>
              <w:noProof/>
            </w:rPr>
            <w:fldChar w:fldCharType="end"/>
          </w:r>
        </w:p>
        <w:p w14:paraId="6C344E98" w14:textId="36D37777" w:rsidR="00345B43" w:rsidRPr="007653A0" w:rsidRDefault="00345B43">
          <w:pPr>
            <w:pStyle w:val="31"/>
            <w:tabs>
              <w:tab w:val="right" w:leader="middleDot" w:pos="9060"/>
            </w:tabs>
            <w:ind w:firstLine="560"/>
            <w:rPr>
              <w:rFonts w:eastAsiaTheme="minorEastAsia" w:hAnsiTheme="minorHAnsi"/>
              <w:iCs w:val="0"/>
              <w:noProof/>
              <w:kern w:val="2"/>
              <w:sz w:val="21"/>
              <w:szCs w:val="22"/>
            </w:rPr>
          </w:pPr>
          <w:r w:rsidRPr="007653A0">
            <w:rPr>
              <w:noProof/>
            </w:rPr>
            <w:t xml:space="preserve">3.4.1 </w:t>
          </w:r>
          <w:r w:rsidRPr="007653A0">
            <w:rPr>
              <w:noProof/>
            </w:rPr>
            <w:t>风险分析</w:t>
          </w:r>
          <w:r w:rsidRPr="007653A0">
            <w:rPr>
              <w:noProof/>
            </w:rPr>
            <w:tab/>
          </w:r>
          <w:r w:rsidRPr="007653A0">
            <w:rPr>
              <w:noProof/>
            </w:rPr>
            <w:fldChar w:fldCharType="begin"/>
          </w:r>
          <w:r w:rsidRPr="007653A0">
            <w:rPr>
              <w:noProof/>
            </w:rPr>
            <w:instrText xml:space="preserve"> PAGEREF _Toc110536133 \h </w:instrText>
          </w:r>
          <w:r w:rsidRPr="007653A0">
            <w:rPr>
              <w:noProof/>
            </w:rPr>
          </w:r>
          <w:r w:rsidRPr="007653A0">
            <w:rPr>
              <w:noProof/>
            </w:rPr>
            <w:fldChar w:fldCharType="separate"/>
          </w:r>
          <w:r w:rsidRPr="007653A0">
            <w:rPr>
              <w:noProof/>
            </w:rPr>
            <w:t>14</w:t>
          </w:r>
          <w:r w:rsidRPr="007653A0">
            <w:rPr>
              <w:noProof/>
            </w:rPr>
            <w:fldChar w:fldCharType="end"/>
          </w:r>
        </w:p>
        <w:p w14:paraId="2DB802F9" w14:textId="34DC8FF3" w:rsidR="00345B43" w:rsidRPr="007653A0" w:rsidRDefault="00345B43">
          <w:pPr>
            <w:pStyle w:val="31"/>
            <w:tabs>
              <w:tab w:val="right" w:leader="middleDot" w:pos="9060"/>
            </w:tabs>
            <w:ind w:firstLine="560"/>
            <w:rPr>
              <w:rFonts w:eastAsiaTheme="minorEastAsia" w:hAnsiTheme="minorHAnsi"/>
              <w:iCs w:val="0"/>
              <w:noProof/>
              <w:kern w:val="2"/>
              <w:sz w:val="21"/>
              <w:szCs w:val="22"/>
            </w:rPr>
          </w:pPr>
          <w:r w:rsidRPr="007653A0">
            <w:rPr>
              <w:noProof/>
            </w:rPr>
            <w:t xml:space="preserve">3.4.2 </w:t>
          </w:r>
          <w:r w:rsidRPr="007653A0">
            <w:rPr>
              <w:noProof/>
            </w:rPr>
            <w:t>密码应用需求</w:t>
          </w:r>
          <w:r w:rsidRPr="007653A0">
            <w:rPr>
              <w:noProof/>
            </w:rPr>
            <w:tab/>
          </w:r>
          <w:r w:rsidRPr="007653A0">
            <w:rPr>
              <w:noProof/>
            </w:rPr>
            <w:fldChar w:fldCharType="begin"/>
          </w:r>
          <w:r w:rsidRPr="007653A0">
            <w:rPr>
              <w:noProof/>
            </w:rPr>
            <w:instrText xml:space="preserve"> PAGEREF _Toc110536134 \h </w:instrText>
          </w:r>
          <w:r w:rsidRPr="007653A0">
            <w:rPr>
              <w:noProof/>
            </w:rPr>
          </w:r>
          <w:r w:rsidRPr="007653A0">
            <w:rPr>
              <w:noProof/>
            </w:rPr>
            <w:fldChar w:fldCharType="separate"/>
          </w:r>
          <w:r w:rsidRPr="007653A0">
            <w:rPr>
              <w:noProof/>
            </w:rPr>
            <w:t>15</w:t>
          </w:r>
          <w:r w:rsidRPr="007653A0">
            <w:rPr>
              <w:noProof/>
            </w:rPr>
            <w:fldChar w:fldCharType="end"/>
          </w:r>
        </w:p>
        <w:p w14:paraId="0756D7B6" w14:textId="6368BCED" w:rsidR="00345B43" w:rsidRPr="007653A0" w:rsidRDefault="00345B43">
          <w:pPr>
            <w:pStyle w:val="31"/>
            <w:tabs>
              <w:tab w:val="right" w:leader="middleDot" w:pos="9060"/>
            </w:tabs>
            <w:ind w:firstLine="560"/>
            <w:rPr>
              <w:rFonts w:eastAsiaTheme="minorEastAsia" w:hAnsiTheme="minorHAnsi"/>
              <w:iCs w:val="0"/>
              <w:noProof/>
              <w:kern w:val="2"/>
              <w:sz w:val="21"/>
              <w:szCs w:val="22"/>
            </w:rPr>
          </w:pPr>
          <w:r w:rsidRPr="007653A0">
            <w:rPr>
              <w:noProof/>
            </w:rPr>
            <w:t xml:space="preserve">3.4.3 </w:t>
          </w:r>
          <w:r w:rsidRPr="007653A0">
            <w:rPr>
              <w:noProof/>
            </w:rPr>
            <w:t>本系统需求分析清单</w:t>
          </w:r>
          <w:r w:rsidRPr="007653A0">
            <w:rPr>
              <w:noProof/>
            </w:rPr>
            <w:t>-</w:t>
          </w:r>
          <w:r w:rsidRPr="007653A0">
            <w:rPr>
              <w:noProof/>
            </w:rPr>
            <w:t>设备和计算</w:t>
          </w:r>
          <w:r w:rsidRPr="007653A0">
            <w:rPr>
              <w:noProof/>
            </w:rPr>
            <w:tab/>
          </w:r>
          <w:r w:rsidRPr="007653A0">
            <w:rPr>
              <w:noProof/>
            </w:rPr>
            <w:fldChar w:fldCharType="begin"/>
          </w:r>
          <w:r w:rsidRPr="007653A0">
            <w:rPr>
              <w:noProof/>
            </w:rPr>
            <w:instrText xml:space="preserve"> PAGEREF _Toc110536135 \h </w:instrText>
          </w:r>
          <w:r w:rsidRPr="007653A0">
            <w:rPr>
              <w:noProof/>
            </w:rPr>
          </w:r>
          <w:r w:rsidRPr="007653A0">
            <w:rPr>
              <w:noProof/>
            </w:rPr>
            <w:fldChar w:fldCharType="separate"/>
          </w:r>
          <w:r w:rsidRPr="007653A0">
            <w:rPr>
              <w:noProof/>
            </w:rPr>
            <w:t>16</w:t>
          </w:r>
          <w:r w:rsidRPr="007653A0">
            <w:rPr>
              <w:noProof/>
            </w:rPr>
            <w:fldChar w:fldCharType="end"/>
          </w:r>
        </w:p>
        <w:p w14:paraId="299E1F02" w14:textId="3E53A6C6" w:rsidR="00345B43" w:rsidRPr="007653A0" w:rsidRDefault="00345B43">
          <w:pPr>
            <w:pStyle w:val="21"/>
            <w:tabs>
              <w:tab w:val="right" w:leader="middleDot" w:pos="9060"/>
            </w:tabs>
            <w:ind w:left="280" w:right="280" w:firstLine="560"/>
            <w:rPr>
              <w:rFonts w:eastAsiaTheme="minorEastAsia" w:hAnsiTheme="minorHAnsi"/>
              <w:smallCaps w:val="0"/>
              <w:noProof/>
              <w:kern w:val="2"/>
              <w:sz w:val="21"/>
              <w:szCs w:val="22"/>
            </w:rPr>
          </w:pPr>
          <w:r w:rsidRPr="007653A0">
            <w:rPr>
              <w:noProof/>
            </w:rPr>
            <w:t xml:space="preserve">3.5 </w:t>
          </w:r>
          <w:r w:rsidRPr="007653A0">
            <w:rPr>
              <w:noProof/>
            </w:rPr>
            <w:t>应用和数据</w:t>
          </w:r>
          <w:r w:rsidRPr="007653A0">
            <w:rPr>
              <w:noProof/>
            </w:rPr>
            <w:tab/>
          </w:r>
          <w:r w:rsidRPr="007653A0">
            <w:rPr>
              <w:noProof/>
            </w:rPr>
            <w:fldChar w:fldCharType="begin"/>
          </w:r>
          <w:r w:rsidRPr="007653A0">
            <w:rPr>
              <w:noProof/>
            </w:rPr>
            <w:instrText xml:space="preserve"> PAGEREF _Toc110536136 \h </w:instrText>
          </w:r>
          <w:r w:rsidRPr="007653A0">
            <w:rPr>
              <w:noProof/>
            </w:rPr>
          </w:r>
          <w:r w:rsidRPr="007653A0">
            <w:rPr>
              <w:noProof/>
            </w:rPr>
            <w:fldChar w:fldCharType="separate"/>
          </w:r>
          <w:r w:rsidRPr="007653A0">
            <w:rPr>
              <w:noProof/>
            </w:rPr>
            <w:t>16</w:t>
          </w:r>
          <w:r w:rsidRPr="007653A0">
            <w:rPr>
              <w:noProof/>
            </w:rPr>
            <w:fldChar w:fldCharType="end"/>
          </w:r>
        </w:p>
        <w:p w14:paraId="32186AEA" w14:textId="07EB04C4" w:rsidR="00345B43" w:rsidRPr="007653A0" w:rsidRDefault="00345B43">
          <w:pPr>
            <w:pStyle w:val="31"/>
            <w:tabs>
              <w:tab w:val="right" w:leader="middleDot" w:pos="9060"/>
            </w:tabs>
            <w:ind w:firstLine="560"/>
            <w:rPr>
              <w:rFonts w:eastAsiaTheme="minorEastAsia" w:hAnsiTheme="minorHAnsi"/>
              <w:iCs w:val="0"/>
              <w:noProof/>
              <w:kern w:val="2"/>
              <w:sz w:val="21"/>
              <w:szCs w:val="22"/>
            </w:rPr>
          </w:pPr>
          <w:r w:rsidRPr="007653A0">
            <w:rPr>
              <w:noProof/>
            </w:rPr>
            <w:t xml:space="preserve">3.5.1 </w:t>
          </w:r>
          <w:r w:rsidRPr="007653A0">
            <w:rPr>
              <w:noProof/>
            </w:rPr>
            <w:t>风险分析</w:t>
          </w:r>
          <w:r w:rsidRPr="007653A0">
            <w:rPr>
              <w:noProof/>
            </w:rPr>
            <w:tab/>
          </w:r>
          <w:r w:rsidRPr="007653A0">
            <w:rPr>
              <w:noProof/>
            </w:rPr>
            <w:fldChar w:fldCharType="begin"/>
          </w:r>
          <w:r w:rsidRPr="007653A0">
            <w:rPr>
              <w:noProof/>
            </w:rPr>
            <w:instrText xml:space="preserve"> PAGEREF _Toc110536137 \h </w:instrText>
          </w:r>
          <w:r w:rsidRPr="007653A0">
            <w:rPr>
              <w:noProof/>
            </w:rPr>
          </w:r>
          <w:r w:rsidRPr="007653A0">
            <w:rPr>
              <w:noProof/>
            </w:rPr>
            <w:fldChar w:fldCharType="separate"/>
          </w:r>
          <w:r w:rsidRPr="007653A0">
            <w:rPr>
              <w:noProof/>
            </w:rPr>
            <w:t>16</w:t>
          </w:r>
          <w:r w:rsidRPr="007653A0">
            <w:rPr>
              <w:noProof/>
            </w:rPr>
            <w:fldChar w:fldCharType="end"/>
          </w:r>
        </w:p>
        <w:p w14:paraId="6DCA6F04" w14:textId="1C68FA89" w:rsidR="00345B43" w:rsidRPr="007653A0" w:rsidRDefault="00345B43">
          <w:pPr>
            <w:pStyle w:val="31"/>
            <w:tabs>
              <w:tab w:val="right" w:leader="middleDot" w:pos="9060"/>
            </w:tabs>
            <w:ind w:firstLine="560"/>
            <w:rPr>
              <w:rFonts w:eastAsiaTheme="minorEastAsia" w:hAnsiTheme="minorHAnsi"/>
              <w:iCs w:val="0"/>
              <w:noProof/>
              <w:kern w:val="2"/>
              <w:sz w:val="21"/>
              <w:szCs w:val="22"/>
            </w:rPr>
          </w:pPr>
          <w:r w:rsidRPr="007653A0">
            <w:rPr>
              <w:noProof/>
            </w:rPr>
            <w:t xml:space="preserve">3.5.2 </w:t>
          </w:r>
          <w:r w:rsidRPr="007653A0">
            <w:rPr>
              <w:noProof/>
            </w:rPr>
            <w:t>密码应用需求</w:t>
          </w:r>
          <w:r w:rsidRPr="007653A0">
            <w:rPr>
              <w:noProof/>
            </w:rPr>
            <w:tab/>
          </w:r>
          <w:r w:rsidRPr="007653A0">
            <w:rPr>
              <w:noProof/>
            </w:rPr>
            <w:fldChar w:fldCharType="begin"/>
          </w:r>
          <w:r w:rsidRPr="007653A0">
            <w:rPr>
              <w:noProof/>
            </w:rPr>
            <w:instrText xml:space="preserve"> PAGEREF _Toc110536138 \h </w:instrText>
          </w:r>
          <w:r w:rsidRPr="007653A0">
            <w:rPr>
              <w:noProof/>
            </w:rPr>
          </w:r>
          <w:r w:rsidRPr="007653A0">
            <w:rPr>
              <w:noProof/>
            </w:rPr>
            <w:fldChar w:fldCharType="separate"/>
          </w:r>
          <w:r w:rsidRPr="007653A0">
            <w:rPr>
              <w:noProof/>
            </w:rPr>
            <w:t>17</w:t>
          </w:r>
          <w:r w:rsidRPr="007653A0">
            <w:rPr>
              <w:noProof/>
            </w:rPr>
            <w:fldChar w:fldCharType="end"/>
          </w:r>
        </w:p>
        <w:p w14:paraId="0A11EEC2" w14:textId="0626068C" w:rsidR="00345B43" w:rsidRPr="007653A0" w:rsidRDefault="00345B43">
          <w:pPr>
            <w:pStyle w:val="31"/>
            <w:tabs>
              <w:tab w:val="right" w:leader="middleDot" w:pos="9060"/>
            </w:tabs>
            <w:ind w:firstLine="560"/>
            <w:rPr>
              <w:rFonts w:eastAsiaTheme="minorEastAsia" w:hAnsiTheme="minorHAnsi"/>
              <w:iCs w:val="0"/>
              <w:noProof/>
              <w:kern w:val="2"/>
              <w:sz w:val="21"/>
              <w:szCs w:val="22"/>
            </w:rPr>
          </w:pPr>
          <w:r w:rsidRPr="007653A0">
            <w:rPr>
              <w:noProof/>
            </w:rPr>
            <w:t xml:space="preserve">3.5.3 </w:t>
          </w:r>
          <w:r w:rsidRPr="007653A0">
            <w:rPr>
              <w:noProof/>
            </w:rPr>
            <w:t>本系统需求分析清单</w:t>
          </w:r>
          <w:r w:rsidRPr="007653A0">
            <w:rPr>
              <w:noProof/>
            </w:rPr>
            <w:t>-</w:t>
          </w:r>
          <w:r w:rsidRPr="007653A0">
            <w:rPr>
              <w:noProof/>
            </w:rPr>
            <w:t>应用和数据</w:t>
          </w:r>
          <w:r w:rsidRPr="007653A0">
            <w:rPr>
              <w:noProof/>
            </w:rPr>
            <w:tab/>
          </w:r>
          <w:r w:rsidRPr="007653A0">
            <w:rPr>
              <w:noProof/>
            </w:rPr>
            <w:fldChar w:fldCharType="begin"/>
          </w:r>
          <w:r w:rsidRPr="007653A0">
            <w:rPr>
              <w:noProof/>
            </w:rPr>
            <w:instrText xml:space="preserve"> PAGEREF _Toc110536139 \h </w:instrText>
          </w:r>
          <w:r w:rsidRPr="007653A0">
            <w:rPr>
              <w:noProof/>
            </w:rPr>
          </w:r>
          <w:r w:rsidRPr="007653A0">
            <w:rPr>
              <w:noProof/>
            </w:rPr>
            <w:fldChar w:fldCharType="separate"/>
          </w:r>
          <w:r w:rsidRPr="007653A0">
            <w:rPr>
              <w:noProof/>
            </w:rPr>
            <w:t>18</w:t>
          </w:r>
          <w:r w:rsidRPr="007653A0">
            <w:rPr>
              <w:noProof/>
            </w:rPr>
            <w:fldChar w:fldCharType="end"/>
          </w:r>
        </w:p>
        <w:p w14:paraId="6D013728" w14:textId="49AC9ADB" w:rsidR="00345B43" w:rsidRPr="007653A0" w:rsidRDefault="00345B43">
          <w:pPr>
            <w:pStyle w:val="21"/>
            <w:tabs>
              <w:tab w:val="right" w:leader="middleDot" w:pos="9060"/>
            </w:tabs>
            <w:ind w:left="280" w:right="280" w:firstLine="560"/>
            <w:rPr>
              <w:rFonts w:eastAsiaTheme="minorEastAsia" w:hAnsiTheme="minorHAnsi"/>
              <w:smallCaps w:val="0"/>
              <w:noProof/>
              <w:kern w:val="2"/>
              <w:sz w:val="21"/>
              <w:szCs w:val="22"/>
            </w:rPr>
          </w:pPr>
          <w:r w:rsidRPr="007653A0">
            <w:rPr>
              <w:noProof/>
            </w:rPr>
            <w:t xml:space="preserve">3.6 </w:t>
          </w:r>
          <w:r w:rsidRPr="007653A0">
            <w:rPr>
              <w:noProof/>
            </w:rPr>
            <w:t>密钥安全管理</w:t>
          </w:r>
          <w:r w:rsidRPr="007653A0">
            <w:rPr>
              <w:noProof/>
            </w:rPr>
            <w:tab/>
          </w:r>
          <w:r w:rsidRPr="007653A0">
            <w:rPr>
              <w:noProof/>
            </w:rPr>
            <w:fldChar w:fldCharType="begin"/>
          </w:r>
          <w:r w:rsidRPr="007653A0">
            <w:rPr>
              <w:noProof/>
            </w:rPr>
            <w:instrText xml:space="preserve"> PAGEREF _Toc110536140 \h </w:instrText>
          </w:r>
          <w:r w:rsidRPr="007653A0">
            <w:rPr>
              <w:noProof/>
            </w:rPr>
          </w:r>
          <w:r w:rsidRPr="007653A0">
            <w:rPr>
              <w:noProof/>
            </w:rPr>
            <w:fldChar w:fldCharType="separate"/>
          </w:r>
          <w:r w:rsidRPr="007653A0">
            <w:rPr>
              <w:noProof/>
            </w:rPr>
            <w:t>19</w:t>
          </w:r>
          <w:r w:rsidRPr="007653A0">
            <w:rPr>
              <w:noProof/>
            </w:rPr>
            <w:fldChar w:fldCharType="end"/>
          </w:r>
        </w:p>
        <w:p w14:paraId="62ADD996" w14:textId="30D8DC37" w:rsidR="00345B43" w:rsidRPr="007653A0" w:rsidRDefault="00345B43">
          <w:pPr>
            <w:pStyle w:val="31"/>
            <w:tabs>
              <w:tab w:val="right" w:leader="middleDot" w:pos="9060"/>
            </w:tabs>
            <w:ind w:firstLine="560"/>
            <w:rPr>
              <w:rFonts w:eastAsiaTheme="minorEastAsia" w:hAnsiTheme="minorHAnsi"/>
              <w:iCs w:val="0"/>
              <w:noProof/>
              <w:kern w:val="2"/>
              <w:sz w:val="21"/>
              <w:szCs w:val="22"/>
            </w:rPr>
          </w:pPr>
          <w:r w:rsidRPr="007653A0">
            <w:rPr>
              <w:noProof/>
            </w:rPr>
            <w:t xml:space="preserve">3.6.1 </w:t>
          </w:r>
          <w:r w:rsidRPr="007653A0">
            <w:rPr>
              <w:noProof/>
            </w:rPr>
            <w:t>风险分析</w:t>
          </w:r>
          <w:r w:rsidRPr="007653A0">
            <w:rPr>
              <w:noProof/>
            </w:rPr>
            <w:tab/>
          </w:r>
          <w:r w:rsidRPr="007653A0">
            <w:rPr>
              <w:noProof/>
            </w:rPr>
            <w:fldChar w:fldCharType="begin"/>
          </w:r>
          <w:r w:rsidRPr="007653A0">
            <w:rPr>
              <w:noProof/>
            </w:rPr>
            <w:instrText xml:space="preserve"> PAGEREF _Toc110536141 \h </w:instrText>
          </w:r>
          <w:r w:rsidRPr="007653A0">
            <w:rPr>
              <w:noProof/>
            </w:rPr>
          </w:r>
          <w:r w:rsidRPr="007653A0">
            <w:rPr>
              <w:noProof/>
            </w:rPr>
            <w:fldChar w:fldCharType="separate"/>
          </w:r>
          <w:r w:rsidRPr="007653A0">
            <w:rPr>
              <w:noProof/>
            </w:rPr>
            <w:t>19</w:t>
          </w:r>
          <w:r w:rsidRPr="007653A0">
            <w:rPr>
              <w:noProof/>
            </w:rPr>
            <w:fldChar w:fldCharType="end"/>
          </w:r>
        </w:p>
        <w:p w14:paraId="42814A99" w14:textId="7180E846" w:rsidR="00345B43" w:rsidRDefault="00345B43">
          <w:pPr>
            <w:pStyle w:val="31"/>
            <w:tabs>
              <w:tab w:val="right" w:leader="middleDot" w:pos="9060"/>
            </w:tabs>
            <w:ind w:firstLine="560"/>
            <w:rPr>
              <w:rFonts w:eastAsiaTheme="minorEastAsia" w:hAnsiTheme="minorHAnsi"/>
              <w:iCs w:val="0"/>
              <w:noProof/>
              <w:kern w:val="2"/>
              <w:sz w:val="21"/>
              <w:szCs w:val="22"/>
            </w:rPr>
          </w:pPr>
          <w:r w:rsidRPr="007653A0">
            <w:rPr>
              <w:noProof/>
            </w:rPr>
            <w:t xml:space="preserve">3.6.2 </w:t>
          </w:r>
          <w:r w:rsidRPr="007653A0">
            <w:rPr>
              <w:noProof/>
            </w:rPr>
            <w:t>密码应用需求</w:t>
          </w:r>
          <w:r w:rsidRPr="007653A0">
            <w:rPr>
              <w:noProof/>
            </w:rPr>
            <w:tab/>
          </w:r>
          <w:r w:rsidRPr="007653A0">
            <w:rPr>
              <w:noProof/>
            </w:rPr>
            <w:fldChar w:fldCharType="begin"/>
          </w:r>
          <w:r w:rsidRPr="007653A0">
            <w:rPr>
              <w:noProof/>
            </w:rPr>
            <w:instrText xml:space="preserve"> PAGEREF _Toc110536142 \h </w:instrText>
          </w:r>
          <w:r w:rsidRPr="007653A0">
            <w:rPr>
              <w:noProof/>
            </w:rPr>
          </w:r>
          <w:r w:rsidRPr="007653A0">
            <w:rPr>
              <w:noProof/>
            </w:rPr>
            <w:fldChar w:fldCharType="separate"/>
          </w:r>
          <w:r w:rsidRPr="007653A0">
            <w:rPr>
              <w:noProof/>
            </w:rPr>
            <w:t>19</w:t>
          </w:r>
          <w:r w:rsidRPr="007653A0">
            <w:rPr>
              <w:noProof/>
            </w:rPr>
            <w:fldChar w:fldCharType="end"/>
          </w:r>
        </w:p>
        <w:p w14:paraId="7517BA21" w14:textId="5835E57F" w:rsidR="00345B43" w:rsidRDefault="00345B43">
          <w:pPr>
            <w:pStyle w:val="11"/>
            <w:tabs>
              <w:tab w:val="right" w:leader="middleDot" w:pos="9060"/>
            </w:tabs>
            <w:ind w:left="280" w:right="280" w:firstLine="280"/>
            <w:rPr>
              <w:rFonts w:eastAsiaTheme="minorEastAsia" w:hAnsiTheme="minorHAnsi"/>
              <w:bCs w:val="0"/>
              <w:caps w:val="0"/>
              <w:noProof/>
              <w:kern w:val="2"/>
              <w:sz w:val="21"/>
              <w:szCs w:val="22"/>
            </w:rPr>
          </w:pPr>
          <w:r>
            <w:rPr>
              <w:noProof/>
            </w:rPr>
            <w:t xml:space="preserve">4 </w:t>
          </w:r>
          <w:r>
            <w:rPr>
              <w:noProof/>
            </w:rPr>
            <w:t>密码应用设计目标及原则</w:t>
          </w:r>
          <w:r>
            <w:rPr>
              <w:noProof/>
            </w:rPr>
            <w:tab/>
          </w:r>
          <w:r>
            <w:rPr>
              <w:noProof/>
            </w:rPr>
            <w:fldChar w:fldCharType="begin"/>
          </w:r>
          <w:r>
            <w:rPr>
              <w:noProof/>
            </w:rPr>
            <w:instrText xml:space="preserve"> PAGEREF _Toc110536143 \h </w:instrText>
          </w:r>
          <w:r>
            <w:rPr>
              <w:noProof/>
            </w:rPr>
          </w:r>
          <w:r>
            <w:rPr>
              <w:noProof/>
            </w:rPr>
            <w:fldChar w:fldCharType="separate"/>
          </w:r>
          <w:r>
            <w:rPr>
              <w:noProof/>
            </w:rPr>
            <w:t>21</w:t>
          </w:r>
          <w:r>
            <w:rPr>
              <w:noProof/>
            </w:rPr>
            <w:fldChar w:fldCharType="end"/>
          </w:r>
        </w:p>
        <w:p w14:paraId="2A4C6911" w14:textId="6780FD05" w:rsidR="00345B43" w:rsidRDefault="00345B43">
          <w:pPr>
            <w:pStyle w:val="21"/>
            <w:tabs>
              <w:tab w:val="right" w:leader="middleDot" w:pos="9060"/>
            </w:tabs>
            <w:ind w:left="280" w:right="280" w:firstLine="560"/>
            <w:rPr>
              <w:rFonts w:eastAsiaTheme="minorEastAsia" w:hAnsiTheme="minorHAnsi"/>
              <w:smallCaps w:val="0"/>
              <w:noProof/>
              <w:kern w:val="2"/>
              <w:sz w:val="21"/>
              <w:szCs w:val="22"/>
            </w:rPr>
          </w:pPr>
          <w:r>
            <w:rPr>
              <w:noProof/>
            </w:rPr>
            <w:t xml:space="preserve">4.1 </w:t>
          </w:r>
          <w:r>
            <w:rPr>
              <w:noProof/>
            </w:rPr>
            <w:t>设计目标</w:t>
          </w:r>
          <w:r>
            <w:rPr>
              <w:noProof/>
            </w:rPr>
            <w:tab/>
          </w:r>
          <w:r>
            <w:rPr>
              <w:noProof/>
            </w:rPr>
            <w:fldChar w:fldCharType="begin"/>
          </w:r>
          <w:r>
            <w:rPr>
              <w:noProof/>
            </w:rPr>
            <w:instrText xml:space="preserve"> PAGEREF _Toc110536144 \h </w:instrText>
          </w:r>
          <w:r>
            <w:rPr>
              <w:noProof/>
            </w:rPr>
          </w:r>
          <w:r>
            <w:rPr>
              <w:noProof/>
            </w:rPr>
            <w:fldChar w:fldCharType="separate"/>
          </w:r>
          <w:r>
            <w:rPr>
              <w:noProof/>
            </w:rPr>
            <w:t>21</w:t>
          </w:r>
          <w:r>
            <w:rPr>
              <w:noProof/>
            </w:rPr>
            <w:fldChar w:fldCharType="end"/>
          </w:r>
        </w:p>
        <w:p w14:paraId="50678C5D" w14:textId="0748AD0B" w:rsidR="00345B43" w:rsidRDefault="00345B43">
          <w:pPr>
            <w:pStyle w:val="21"/>
            <w:tabs>
              <w:tab w:val="right" w:leader="middleDot" w:pos="9060"/>
            </w:tabs>
            <w:ind w:left="280" w:right="280" w:firstLine="560"/>
            <w:rPr>
              <w:rFonts w:eastAsiaTheme="minorEastAsia" w:hAnsiTheme="minorHAnsi"/>
              <w:smallCaps w:val="0"/>
              <w:noProof/>
              <w:kern w:val="2"/>
              <w:sz w:val="21"/>
              <w:szCs w:val="22"/>
            </w:rPr>
          </w:pPr>
          <w:r>
            <w:rPr>
              <w:noProof/>
            </w:rPr>
            <w:t xml:space="preserve">4.2 </w:t>
          </w:r>
          <w:r>
            <w:rPr>
              <w:noProof/>
            </w:rPr>
            <w:t>设计原则</w:t>
          </w:r>
          <w:r>
            <w:rPr>
              <w:noProof/>
            </w:rPr>
            <w:tab/>
          </w:r>
          <w:r>
            <w:rPr>
              <w:noProof/>
            </w:rPr>
            <w:fldChar w:fldCharType="begin"/>
          </w:r>
          <w:r>
            <w:rPr>
              <w:noProof/>
            </w:rPr>
            <w:instrText xml:space="preserve"> PAGEREF _Toc110536145 \h </w:instrText>
          </w:r>
          <w:r>
            <w:rPr>
              <w:noProof/>
            </w:rPr>
          </w:r>
          <w:r>
            <w:rPr>
              <w:noProof/>
            </w:rPr>
            <w:fldChar w:fldCharType="separate"/>
          </w:r>
          <w:r>
            <w:rPr>
              <w:noProof/>
            </w:rPr>
            <w:t>21</w:t>
          </w:r>
          <w:r>
            <w:rPr>
              <w:noProof/>
            </w:rPr>
            <w:fldChar w:fldCharType="end"/>
          </w:r>
        </w:p>
        <w:p w14:paraId="2F80A7CC" w14:textId="44CA6116" w:rsidR="00345B43" w:rsidRDefault="00345B43">
          <w:pPr>
            <w:pStyle w:val="21"/>
            <w:tabs>
              <w:tab w:val="right" w:leader="middleDot" w:pos="9060"/>
            </w:tabs>
            <w:ind w:left="280" w:right="280" w:firstLine="560"/>
            <w:rPr>
              <w:rFonts w:eastAsiaTheme="minorEastAsia" w:hAnsiTheme="minorHAnsi"/>
              <w:smallCaps w:val="0"/>
              <w:noProof/>
              <w:kern w:val="2"/>
              <w:sz w:val="21"/>
              <w:szCs w:val="22"/>
            </w:rPr>
          </w:pPr>
          <w:r>
            <w:rPr>
              <w:noProof/>
            </w:rPr>
            <w:t xml:space="preserve">4.3 </w:t>
          </w:r>
          <w:r>
            <w:rPr>
              <w:noProof/>
            </w:rPr>
            <w:t>设计依据</w:t>
          </w:r>
          <w:r>
            <w:rPr>
              <w:noProof/>
            </w:rPr>
            <w:tab/>
          </w:r>
          <w:r>
            <w:rPr>
              <w:noProof/>
            </w:rPr>
            <w:fldChar w:fldCharType="begin"/>
          </w:r>
          <w:r>
            <w:rPr>
              <w:noProof/>
            </w:rPr>
            <w:instrText xml:space="preserve"> PAGEREF _Toc110536146 \h </w:instrText>
          </w:r>
          <w:r>
            <w:rPr>
              <w:noProof/>
            </w:rPr>
          </w:r>
          <w:r>
            <w:rPr>
              <w:noProof/>
            </w:rPr>
            <w:fldChar w:fldCharType="separate"/>
          </w:r>
          <w:r>
            <w:rPr>
              <w:noProof/>
            </w:rPr>
            <w:t>22</w:t>
          </w:r>
          <w:r>
            <w:rPr>
              <w:noProof/>
            </w:rPr>
            <w:fldChar w:fldCharType="end"/>
          </w:r>
        </w:p>
        <w:p w14:paraId="75B2190B" w14:textId="508DD917" w:rsidR="00345B43" w:rsidRDefault="00345B43">
          <w:pPr>
            <w:pStyle w:val="11"/>
            <w:tabs>
              <w:tab w:val="right" w:leader="middleDot" w:pos="9060"/>
            </w:tabs>
            <w:ind w:left="280" w:right="280" w:firstLine="280"/>
            <w:rPr>
              <w:rFonts w:eastAsiaTheme="minorEastAsia" w:hAnsiTheme="minorHAnsi"/>
              <w:bCs w:val="0"/>
              <w:caps w:val="0"/>
              <w:noProof/>
              <w:kern w:val="2"/>
              <w:sz w:val="21"/>
              <w:szCs w:val="22"/>
            </w:rPr>
          </w:pPr>
          <w:r>
            <w:rPr>
              <w:noProof/>
            </w:rPr>
            <w:t xml:space="preserve">5 </w:t>
          </w:r>
          <w:r>
            <w:rPr>
              <w:noProof/>
            </w:rPr>
            <w:t>密码应用技术方案</w:t>
          </w:r>
          <w:r>
            <w:rPr>
              <w:noProof/>
            </w:rPr>
            <w:tab/>
          </w:r>
          <w:r>
            <w:rPr>
              <w:noProof/>
            </w:rPr>
            <w:fldChar w:fldCharType="begin"/>
          </w:r>
          <w:r>
            <w:rPr>
              <w:noProof/>
            </w:rPr>
            <w:instrText xml:space="preserve"> PAGEREF _Toc110536147 \h </w:instrText>
          </w:r>
          <w:r>
            <w:rPr>
              <w:noProof/>
            </w:rPr>
          </w:r>
          <w:r>
            <w:rPr>
              <w:noProof/>
            </w:rPr>
            <w:fldChar w:fldCharType="separate"/>
          </w:r>
          <w:r>
            <w:rPr>
              <w:noProof/>
            </w:rPr>
            <w:t>24</w:t>
          </w:r>
          <w:r>
            <w:rPr>
              <w:noProof/>
            </w:rPr>
            <w:fldChar w:fldCharType="end"/>
          </w:r>
        </w:p>
        <w:p w14:paraId="4C77B654" w14:textId="6D831400" w:rsidR="00345B43" w:rsidRDefault="00345B43">
          <w:pPr>
            <w:pStyle w:val="21"/>
            <w:tabs>
              <w:tab w:val="right" w:leader="middleDot" w:pos="9060"/>
            </w:tabs>
            <w:ind w:left="280" w:right="280" w:firstLine="560"/>
            <w:rPr>
              <w:rFonts w:eastAsiaTheme="minorEastAsia" w:hAnsiTheme="minorHAnsi"/>
              <w:smallCaps w:val="0"/>
              <w:noProof/>
              <w:kern w:val="2"/>
              <w:sz w:val="21"/>
              <w:szCs w:val="22"/>
            </w:rPr>
          </w:pPr>
          <w:r>
            <w:rPr>
              <w:noProof/>
            </w:rPr>
            <w:lastRenderedPageBreak/>
            <w:t xml:space="preserve">5.1 </w:t>
          </w:r>
          <w:r>
            <w:rPr>
              <w:noProof/>
            </w:rPr>
            <w:t>密码应用技术框架</w:t>
          </w:r>
          <w:r>
            <w:rPr>
              <w:noProof/>
            </w:rPr>
            <w:tab/>
          </w:r>
          <w:r>
            <w:rPr>
              <w:noProof/>
            </w:rPr>
            <w:fldChar w:fldCharType="begin"/>
          </w:r>
          <w:r>
            <w:rPr>
              <w:noProof/>
            </w:rPr>
            <w:instrText xml:space="preserve"> PAGEREF _Toc110536148 \h </w:instrText>
          </w:r>
          <w:r>
            <w:rPr>
              <w:noProof/>
            </w:rPr>
          </w:r>
          <w:r>
            <w:rPr>
              <w:noProof/>
            </w:rPr>
            <w:fldChar w:fldCharType="separate"/>
          </w:r>
          <w:r>
            <w:rPr>
              <w:noProof/>
            </w:rPr>
            <w:t>24</w:t>
          </w:r>
          <w:r>
            <w:rPr>
              <w:noProof/>
            </w:rPr>
            <w:fldChar w:fldCharType="end"/>
          </w:r>
        </w:p>
        <w:p w14:paraId="279A8DC2" w14:textId="5A3E9877" w:rsidR="00345B43" w:rsidRDefault="00345B43">
          <w:pPr>
            <w:pStyle w:val="21"/>
            <w:tabs>
              <w:tab w:val="right" w:leader="middleDot" w:pos="9060"/>
            </w:tabs>
            <w:ind w:left="280" w:right="280" w:firstLine="560"/>
            <w:rPr>
              <w:rFonts w:eastAsiaTheme="minorEastAsia" w:hAnsiTheme="minorHAnsi"/>
              <w:smallCaps w:val="0"/>
              <w:noProof/>
              <w:kern w:val="2"/>
              <w:sz w:val="21"/>
              <w:szCs w:val="22"/>
            </w:rPr>
          </w:pPr>
          <w:r>
            <w:rPr>
              <w:noProof/>
            </w:rPr>
            <w:t xml:space="preserve">5.2 </w:t>
          </w:r>
          <w:r>
            <w:rPr>
              <w:noProof/>
            </w:rPr>
            <w:t>物理和环境</w:t>
          </w:r>
          <w:r>
            <w:rPr>
              <w:noProof/>
            </w:rPr>
            <w:tab/>
          </w:r>
          <w:r>
            <w:rPr>
              <w:noProof/>
            </w:rPr>
            <w:fldChar w:fldCharType="begin"/>
          </w:r>
          <w:r>
            <w:rPr>
              <w:noProof/>
            </w:rPr>
            <w:instrText xml:space="preserve"> PAGEREF _Toc110536149 \h </w:instrText>
          </w:r>
          <w:r>
            <w:rPr>
              <w:noProof/>
            </w:rPr>
          </w:r>
          <w:r>
            <w:rPr>
              <w:noProof/>
            </w:rPr>
            <w:fldChar w:fldCharType="separate"/>
          </w:r>
          <w:r>
            <w:rPr>
              <w:noProof/>
            </w:rPr>
            <w:t>27</w:t>
          </w:r>
          <w:r>
            <w:rPr>
              <w:noProof/>
            </w:rPr>
            <w:fldChar w:fldCharType="end"/>
          </w:r>
        </w:p>
        <w:p w14:paraId="6F3D0BC3" w14:textId="672474CC" w:rsidR="00345B43" w:rsidRDefault="00345B43">
          <w:pPr>
            <w:pStyle w:val="31"/>
            <w:tabs>
              <w:tab w:val="right" w:leader="middleDot" w:pos="9060"/>
            </w:tabs>
            <w:ind w:firstLine="560"/>
            <w:rPr>
              <w:rFonts w:eastAsiaTheme="minorEastAsia" w:hAnsiTheme="minorHAnsi"/>
              <w:iCs w:val="0"/>
              <w:noProof/>
              <w:kern w:val="2"/>
              <w:sz w:val="21"/>
              <w:szCs w:val="22"/>
            </w:rPr>
          </w:pPr>
          <w:r>
            <w:rPr>
              <w:noProof/>
            </w:rPr>
            <w:t xml:space="preserve">5.2.1 </w:t>
          </w:r>
          <w:r>
            <w:rPr>
              <w:noProof/>
            </w:rPr>
            <w:t>密码应用技术方案</w:t>
          </w:r>
          <w:r>
            <w:rPr>
              <w:noProof/>
            </w:rPr>
            <w:tab/>
          </w:r>
          <w:r>
            <w:rPr>
              <w:noProof/>
            </w:rPr>
            <w:fldChar w:fldCharType="begin"/>
          </w:r>
          <w:r>
            <w:rPr>
              <w:noProof/>
            </w:rPr>
            <w:instrText xml:space="preserve"> PAGEREF _Toc110536150 \h </w:instrText>
          </w:r>
          <w:r>
            <w:rPr>
              <w:noProof/>
            </w:rPr>
          </w:r>
          <w:r>
            <w:rPr>
              <w:noProof/>
            </w:rPr>
            <w:fldChar w:fldCharType="separate"/>
          </w:r>
          <w:r>
            <w:rPr>
              <w:noProof/>
            </w:rPr>
            <w:t>27</w:t>
          </w:r>
          <w:r>
            <w:rPr>
              <w:noProof/>
            </w:rPr>
            <w:fldChar w:fldCharType="end"/>
          </w:r>
        </w:p>
        <w:p w14:paraId="13F93233" w14:textId="47F627C9" w:rsidR="00345B43" w:rsidRDefault="00345B43">
          <w:pPr>
            <w:pStyle w:val="31"/>
            <w:tabs>
              <w:tab w:val="right" w:leader="middleDot" w:pos="9060"/>
            </w:tabs>
            <w:ind w:firstLine="560"/>
            <w:rPr>
              <w:rFonts w:eastAsiaTheme="minorEastAsia" w:hAnsiTheme="minorHAnsi"/>
              <w:iCs w:val="0"/>
              <w:noProof/>
              <w:kern w:val="2"/>
              <w:sz w:val="21"/>
              <w:szCs w:val="22"/>
            </w:rPr>
          </w:pPr>
          <w:r>
            <w:rPr>
              <w:noProof/>
            </w:rPr>
            <w:t xml:space="preserve">5.2.2 </w:t>
          </w:r>
          <w:r>
            <w:rPr>
              <w:noProof/>
            </w:rPr>
            <w:t>本系统密码应用技术方案</w:t>
          </w:r>
          <w:r>
            <w:rPr>
              <w:noProof/>
            </w:rPr>
            <w:t>-</w:t>
          </w:r>
          <w:r>
            <w:rPr>
              <w:noProof/>
            </w:rPr>
            <w:t>物理和环境</w:t>
          </w:r>
          <w:r>
            <w:rPr>
              <w:noProof/>
            </w:rPr>
            <w:tab/>
          </w:r>
          <w:r>
            <w:rPr>
              <w:noProof/>
            </w:rPr>
            <w:fldChar w:fldCharType="begin"/>
          </w:r>
          <w:r>
            <w:rPr>
              <w:noProof/>
            </w:rPr>
            <w:instrText xml:space="preserve"> PAGEREF _Toc110536151 \h </w:instrText>
          </w:r>
          <w:r>
            <w:rPr>
              <w:noProof/>
            </w:rPr>
          </w:r>
          <w:r>
            <w:rPr>
              <w:noProof/>
            </w:rPr>
            <w:fldChar w:fldCharType="separate"/>
          </w:r>
          <w:r>
            <w:rPr>
              <w:noProof/>
            </w:rPr>
            <w:t>28</w:t>
          </w:r>
          <w:r>
            <w:rPr>
              <w:noProof/>
            </w:rPr>
            <w:fldChar w:fldCharType="end"/>
          </w:r>
        </w:p>
        <w:p w14:paraId="5A0799D4" w14:textId="4EE728B2" w:rsidR="00345B43" w:rsidRDefault="00345B43">
          <w:pPr>
            <w:pStyle w:val="21"/>
            <w:tabs>
              <w:tab w:val="right" w:leader="middleDot" w:pos="9060"/>
            </w:tabs>
            <w:ind w:left="280" w:right="280" w:firstLine="560"/>
            <w:rPr>
              <w:rFonts w:eastAsiaTheme="minorEastAsia" w:hAnsiTheme="minorHAnsi"/>
              <w:smallCaps w:val="0"/>
              <w:noProof/>
              <w:kern w:val="2"/>
              <w:sz w:val="21"/>
              <w:szCs w:val="22"/>
            </w:rPr>
          </w:pPr>
          <w:r>
            <w:rPr>
              <w:noProof/>
            </w:rPr>
            <w:t xml:space="preserve">5.3 </w:t>
          </w:r>
          <w:r>
            <w:rPr>
              <w:noProof/>
            </w:rPr>
            <w:t>网络和通信</w:t>
          </w:r>
          <w:r>
            <w:rPr>
              <w:noProof/>
            </w:rPr>
            <w:tab/>
          </w:r>
          <w:r>
            <w:rPr>
              <w:noProof/>
            </w:rPr>
            <w:fldChar w:fldCharType="begin"/>
          </w:r>
          <w:r>
            <w:rPr>
              <w:noProof/>
            </w:rPr>
            <w:instrText xml:space="preserve"> PAGEREF _Toc110536152 \h </w:instrText>
          </w:r>
          <w:r>
            <w:rPr>
              <w:noProof/>
            </w:rPr>
          </w:r>
          <w:r>
            <w:rPr>
              <w:noProof/>
            </w:rPr>
            <w:fldChar w:fldCharType="separate"/>
          </w:r>
          <w:r>
            <w:rPr>
              <w:noProof/>
            </w:rPr>
            <w:t>29</w:t>
          </w:r>
          <w:r>
            <w:rPr>
              <w:noProof/>
            </w:rPr>
            <w:fldChar w:fldCharType="end"/>
          </w:r>
        </w:p>
        <w:p w14:paraId="70A548E8" w14:textId="64D3A880" w:rsidR="00345B43" w:rsidRDefault="00345B43">
          <w:pPr>
            <w:pStyle w:val="31"/>
            <w:tabs>
              <w:tab w:val="right" w:leader="middleDot" w:pos="9060"/>
            </w:tabs>
            <w:ind w:firstLine="560"/>
            <w:rPr>
              <w:rFonts w:eastAsiaTheme="minorEastAsia" w:hAnsiTheme="minorHAnsi"/>
              <w:iCs w:val="0"/>
              <w:noProof/>
              <w:kern w:val="2"/>
              <w:sz w:val="21"/>
              <w:szCs w:val="22"/>
            </w:rPr>
          </w:pPr>
          <w:r>
            <w:rPr>
              <w:noProof/>
            </w:rPr>
            <w:t xml:space="preserve">5.3.1 </w:t>
          </w:r>
          <w:r>
            <w:rPr>
              <w:noProof/>
            </w:rPr>
            <w:t>密码应用技术方案</w:t>
          </w:r>
          <w:r>
            <w:rPr>
              <w:noProof/>
            </w:rPr>
            <w:tab/>
          </w:r>
          <w:r>
            <w:rPr>
              <w:noProof/>
            </w:rPr>
            <w:fldChar w:fldCharType="begin"/>
          </w:r>
          <w:r>
            <w:rPr>
              <w:noProof/>
            </w:rPr>
            <w:instrText xml:space="preserve"> PAGEREF _Toc110536153 \h </w:instrText>
          </w:r>
          <w:r>
            <w:rPr>
              <w:noProof/>
            </w:rPr>
          </w:r>
          <w:r>
            <w:rPr>
              <w:noProof/>
            </w:rPr>
            <w:fldChar w:fldCharType="separate"/>
          </w:r>
          <w:r>
            <w:rPr>
              <w:noProof/>
            </w:rPr>
            <w:t>29</w:t>
          </w:r>
          <w:r>
            <w:rPr>
              <w:noProof/>
            </w:rPr>
            <w:fldChar w:fldCharType="end"/>
          </w:r>
        </w:p>
        <w:p w14:paraId="0FEAE5E5" w14:textId="33E0AFDF" w:rsidR="00345B43" w:rsidRDefault="00345B43">
          <w:pPr>
            <w:pStyle w:val="31"/>
            <w:tabs>
              <w:tab w:val="right" w:leader="middleDot" w:pos="9060"/>
            </w:tabs>
            <w:ind w:firstLine="560"/>
            <w:rPr>
              <w:rFonts w:eastAsiaTheme="minorEastAsia" w:hAnsiTheme="minorHAnsi"/>
              <w:iCs w:val="0"/>
              <w:noProof/>
              <w:kern w:val="2"/>
              <w:sz w:val="21"/>
              <w:szCs w:val="22"/>
            </w:rPr>
          </w:pPr>
          <w:r>
            <w:rPr>
              <w:noProof/>
            </w:rPr>
            <w:t xml:space="preserve">5.3.2 </w:t>
          </w:r>
          <w:r>
            <w:rPr>
              <w:noProof/>
            </w:rPr>
            <w:t>本系统密码应用技术方案</w:t>
          </w:r>
          <w:r>
            <w:rPr>
              <w:noProof/>
            </w:rPr>
            <w:t>-</w:t>
          </w:r>
          <w:r>
            <w:rPr>
              <w:noProof/>
            </w:rPr>
            <w:t>网络和通信</w:t>
          </w:r>
          <w:r>
            <w:rPr>
              <w:noProof/>
            </w:rPr>
            <w:tab/>
          </w:r>
          <w:r>
            <w:rPr>
              <w:noProof/>
            </w:rPr>
            <w:fldChar w:fldCharType="begin"/>
          </w:r>
          <w:r>
            <w:rPr>
              <w:noProof/>
            </w:rPr>
            <w:instrText xml:space="preserve"> PAGEREF _Toc110536154 \h </w:instrText>
          </w:r>
          <w:r>
            <w:rPr>
              <w:noProof/>
            </w:rPr>
          </w:r>
          <w:r>
            <w:rPr>
              <w:noProof/>
            </w:rPr>
            <w:fldChar w:fldCharType="separate"/>
          </w:r>
          <w:r>
            <w:rPr>
              <w:noProof/>
            </w:rPr>
            <w:t>30</w:t>
          </w:r>
          <w:r>
            <w:rPr>
              <w:noProof/>
            </w:rPr>
            <w:fldChar w:fldCharType="end"/>
          </w:r>
        </w:p>
        <w:p w14:paraId="41822E2D" w14:textId="4FC15A73" w:rsidR="00345B43" w:rsidRDefault="00345B43">
          <w:pPr>
            <w:pStyle w:val="31"/>
            <w:tabs>
              <w:tab w:val="right" w:leader="middleDot" w:pos="9060"/>
            </w:tabs>
            <w:ind w:firstLine="560"/>
            <w:rPr>
              <w:rFonts w:eastAsiaTheme="minorEastAsia" w:hAnsiTheme="minorHAnsi"/>
              <w:iCs w:val="0"/>
              <w:noProof/>
              <w:kern w:val="2"/>
              <w:sz w:val="21"/>
              <w:szCs w:val="22"/>
            </w:rPr>
          </w:pPr>
          <w:r>
            <w:rPr>
              <w:noProof/>
            </w:rPr>
            <w:t xml:space="preserve">5.4.1 </w:t>
          </w:r>
          <w:r>
            <w:rPr>
              <w:noProof/>
            </w:rPr>
            <w:t>密码应用技术方案</w:t>
          </w:r>
          <w:r>
            <w:rPr>
              <w:noProof/>
            </w:rPr>
            <w:tab/>
          </w:r>
          <w:r>
            <w:rPr>
              <w:noProof/>
            </w:rPr>
            <w:fldChar w:fldCharType="begin"/>
          </w:r>
          <w:r>
            <w:rPr>
              <w:noProof/>
            </w:rPr>
            <w:instrText xml:space="preserve"> PAGEREF _Toc110536155 \h </w:instrText>
          </w:r>
          <w:r>
            <w:rPr>
              <w:noProof/>
            </w:rPr>
          </w:r>
          <w:r>
            <w:rPr>
              <w:noProof/>
            </w:rPr>
            <w:fldChar w:fldCharType="separate"/>
          </w:r>
          <w:r>
            <w:rPr>
              <w:noProof/>
            </w:rPr>
            <w:t>30</w:t>
          </w:r>
          <w:r>
            <w:rPr>
              <w:noProof/>
            </w:rPr>
            <w:fldChar w:fldCharType="end"/>
          </w:r>
        </w:p>
        <w:p w14:paraId="3A323FBA" w14:textId="1ECBD1F1" w:rsidR="00345B43" w:rsidRDefault="00345B43">
          <w:pPr>
            <w:pStyle w:val="21"/>
            <w:tabs>
              <w:tab w:val="right" w:leader="middleDot" w:pos="9060"/>
            </w:tabs>
            <w:ind w:left="280" w:right="280" w:firstLine="560"/>
            <w:rPr>
              <w:rFonts w:eastAsiaTheme="minorEastAsia" w:hAnsiTheme="minorHAnsi"/>
              <w:smallCaps w:val="0"/>
              <w:noProof/>
              <w:kern w:val="2"/>
              <w:sz w:val="21"/>
              <w:szCs w:val="22"/>
            </w:rPr>
          </w:pPr>
          <w:r>
            <w:rPr>
              <w:noProof/>
            </w:rPr>
            <w:t xml:space="preserve">5.4 </w:t>
          </w:r>
          <w:r>
            <w:rPr>
              <w:noProof/>
            </w:rPr>
            <w:t>设备和计算</w:t>
          </w:r>
          <w:r>
            <w:rPr>
              <w:noProof/>
            </w:rPr>
            <w:tab/>
          </w:r>
          <w:r>
            <w:rPr>
              <w:noProof/>
            </w:rPr>
            <w:fldChar w:fldCharType="begin"/>
          </w:r>
          <w:r>
            <w:rPr>
              <w:noProof/>
            </w:rPr>
            <w:instrText xml:space="preserve"> PAGEREF _Toc110536156 \h </w:instrText>
          </w:r>
          <w:r>
            <w:rPr>
              <w:noProof/>
            </w:rPr>
          </w:r>
          <w:r>
            <w:rPr>
              <w:noProof/>
            </w:rPr>
            <w:fldChar w:fldCharType="separate"/>
          </w:r>
          <w:r>
            <w:rPr>
              <w:noProof/>
            </w:rPr>
            <w:t>32</w:t>
          </w:r>
          <w:r>
            <w:rPr>
              <w:noProof/>
            </w:rPr>
            <w:fldChar w:fldCharType="end"/>
          </w:r>
        </w:p>
        <w:p w14:paraId="34C39212" w14:textId="59051C37" w:rsidR="00345B43" w:rsidRDefault="00345B43">
          <w:pPr>
            <w:pStyle w:val="31"/>
            <w:tabs>
              <w:tab w:val="right" w:leader="middleDot" w:pos="9060"/>
            </w:tabs>
            <w:ind w:firstLine="560"/>
            <w:rPr>
              <w:rFonts w:eastAsiaTheme="minorEastAsia" w:hAnsiTheme="minorHAnsi"/>
              <w:iCs w:val="0"/>
              <w:noProof/>
              <w:kern w:val="2"/>
              <w:sz w:val="21"/>
              <w:szCs w:val="22"/>
            </w:rPr>
          </w:pPr>
          <w:r>
            <w:rPr>
              <w:noProof/>
            </w:rPr>
            <w:t xml:space="preserve">5.4.2 </w:t>
          </w:r>
          <w:r>
            <w:rPr>
              <w:noProof/>
            </w:rPr>
            <w:t>本系统密码应用技术方案</w:t>
          </w:r>
          <w:r>
            <w:rPr>
              <w:noProof/>
            </w:rPr>
            <w:t>-</w:t>
          </w:r>
          <w:r>
            <w:rPr>
              <w:noProof/>
            </w:rPr>
            <w:t>设备和计算</w:t>
          </w:r>
          <w:r>
            <w:rPr>
              <w:noProof/>
            </w:rPr>
            <w:tab/>
          </w:r>
          <w:r>
            <w:rPr>
              <w:noProof/>
            </w:rPr>
            <w:fldChar w:fldCharType="begin"/>
          </w:r>
          <w:r>
            <w:rPr>
              <w:noProof/>
            </w:rPr>
            <w:instrText xml:space="preserve"> PAGEREF _Toc110536157 \h </w:instrText>
          </w:r>
          <w:r>
            <w:rPr>
              <w:noProof/>
            </w:rPr>
          </w:r>
          <w:r>
            <w:rPr>
              <w:noProof/>
            </w:rPr>
            <w:fldChar w:fldCharType="separate"/>
          </w:r>
          <w:r>
            <w:rPr>
              <w:noProof/>
            </w:rPr>
            <w:t>32</w:t>
          </w:r>
          <w:r>
            <w:rPr>
              <w:noProof/>
            </w:rPr>
            <w:fldChar w:fldCharType="end"/>
          </w:r>
        </w:p>
        <w:p w14:paraId="4DC78BAA" w14:textId="4646ADF1" w:rsidR="00345B43" w:rsidRPr="007653A0" w:rsidRDefault="00345B43">
          <w:pPr>
            <w:pStyle w:val="21"/>
            <w:tabs>
              <w:tab w:val="right" w:leader="middleDot" w:pos="9060"/>
            </w:tabs>
            <w:ind w:left="280" w:right="280" w:firstLine="560"/>
            <w:rPr>
              <w:rFonts w:eastAsiaTheme="minorEastAsia" w:hAnsiTheme="minorHAnsi"/>
              <w:smallCaps w:val="0"/>
              <w:noProof/>
              <w:kern w:val="2"/>
              <w:sz w:val="21"/>
              <w:szCs w:val="22"/>
            </w:rPr>
          </w:pPr>
          <w:r w:rsidRPr="007653A0">
            <w:rPr>
              <w:noProof/>
            </w:rPr>
            <w:t xml:space="preserve">5.5 </w:t>
          </w:r>
          <w:r w:rsidRPr="007653A0">
            <w:rPr>
              <w:noProof/>
            </w:rPr>
            <w:t>应用和数据</w:t>
          </w:r>
          <w:r w:rsidRPr="007653A0">
            <w:rPr>
              <w:noProof/>
            </w:rPr>
            <w:tab/>
          </w:r>
          <w:r w:rsidRPr="007653A0">
            <w:rPr>
              <w:noProof/>
            </w:rPr>
            <w:fldChar w:fldCharType="begin"/>
          </w:r>
          <w:r w:rsidRPr="007653A0">
            <w:rPr>
              <w:noProof/>
            </w:rPr>
            <w:instrText xml:space="preserve"> PAGEREF _Toc110536158 \h </w:instrText>
          </w:r>
          <w:r w:rsidRPr="007653A0">
            <w:rPr>
              <w:noProof/>
            </w:rPr>
          </w:r>
          <w:r w:rsidRPr="007653A0">
            <w:rPr>
              <w:noProof/>
            </w:rPr>
            <w:fldChar w:fldCharType="separate"/>
          </w:r>
          <w:r w:rsidRPr="007653A0">
            <w:rPr>
              <w:noProof/>
            </w:rPr>
            <w:t>34</w:t>
          </w:r>
          <w:r w:rsidRPr="007653A0">
            <w:rPr>
              <w:noProof/>
            </w:rPr>
            <w:fldChar w:fldCharType="end"/>
          </w:r>
        </w:p>
        <w:p w14:paraId="7B45CB67" w14:textId="3A2BBE35" w:rsidR="00345B43" w:rsidRPr="007653A0" w:rsidRDefault="00345B43">
          <w:pPr>
            <w:pStyle w:val="31"/>
            <w:tabs>
              <w:tab w:val="right" w:leader="middleDot" w:pos="9060"/>
            </w:tabs>
            <w:ind w:firstLine="560"/>
            <w:rPr>
              <w:rFonts w:eastAsiaTheme="minorEastAsia" w:hAnsiTheme="minorHAnsi"/>
              <w:iCs w:val="0"/>
              <w:noProof/>
              <w:kern w:val="2"/>
              <w:sz w:val="21"/>
              <w:szCs w:val="22"/>
            </w:rPr>
          </w:pPr>
          <w:r w:rsidRPr="007653A0">
            <w:rPr>
              <w:noProof/>
            </w:rPr>
            <w:t xml:space="preserve">5.5.1 </w:t>
          </w:r>
          <w:r w:rsidRPr="007653A0">
            <w:rPr>
              <w:noProof/>
            </w:rPr>
            <w:t>密码应用技术方案</w:t>
          </w:r>
          <w:r w:rsidRPr="007653A0">
            <w:rPr>
              <w:noProof/>
            </w:rPr>
            <w:tab/>
          </w:r>
          <w:r w:rsidRPr="007653A0">
            <w:rPr>
              <w:noProof/>
            </w:rPr>
            <w:fldChar w:fldCharType="begin"/>
          </w:r>
          <w:r w:rsidRPr="007653A0">
            <w:rPr>
              <w:noProof/>
            </w:rPr>
            <w:instrText xml:space="preserve"> PAGEREF _Toc110536159 \h </w:instrText>
          </w:r>
          <w:r w:rsidRPr="007653A0">
            <w:rPr>
              <w:noProof/>
            </w:rPr>
          </w:r>
          <w:r w:rsidRPr="007653A0">
            <w:rPr>
              <w:noProof/>
            </w:rPr>
            <w:fldChar w:fldCharType="separate"/>
          </w:r>
          <w:r w:rsidRPr="007653A0">
            <w:rPr>
              <w:noProof/>
            </w:rPr>
            <w:t>34</w:t>
          </w:r>
          <w:r w:rsidRPr="007653A0">
            <w:rPr>
              <w:noProof/>
            </w:rPr>
            <w:fldChar w:fldCharType="end"/>
          </w:r>
        </w:p>
        <w:p w14:paraId="3F9915AB" w14:textId="755B45B9" w:rsidR="00345B43" w:rsidRDefault="00345B43">
          <w:pPr>
            <w:pStyle w:val="31"/>
            <w:tabs>
              <w:tab w:val="right" w:leader="middleDot" w:pos="9060"/>
            </w:tabs>
            <w:ind w:firstLine="560"/>
            <w:rPr>
              <w:rFonts w:eastAsiaTheme="minorEastAsia" w:hAnsiTheme="minorHAnsi"/>
              <w:iCs w:val="0"/>
              <w:noProof/>
              <w:kern w:val="2"/>
              <w:sz w:val="21"/>
              <w:szCs w:val="22"/>
            </w:rPr>
          </w:pPr>
          <w:r w:rsidRPr="007653A0">
            <w:rPr>
              <w:noProof/>
            </w:rPr>
            <w:t xml:space="preserve">5.5.2 </w:t>
          </w:r>
          <w:r w:rsidRPr="007653A0">
            <w:rPr>
              <w:noProof/>
            </w:rPr>
            <w:t>本系统密码应用技术方案</w:t>
          </w:r>
          <w:r w:rsidRPr="007653A0">
            <w:rPr>
              <w:noProof/>
            </w:rPr>
            <w:t>-</w:t>
          </w:r>
          <w:r w:rsidRPr="007653A0">
            <w:rPr>
              <w:noProof/>
            </w:rPr>
            <w:t>应用和数据</w:t>
          </w:r>
          <w:r w:rsidRPr="007653A0">
            <w:rPr>
              <w:noProof/>
            </w:rPr>
            <w:tab/>
          </w:r>
          <w:r w:rsidRPr="007653A0">
            <w:rPr>
              <w:noProof/>
            </w:rPr>
            <w:fldChar w:fldCharType="begin"/>
          </w:r>
          <w:r w:rsidRPr="007653A0">
            <w:rPr>
              <w:noProof/>
            </w:rPr>
            <w:instrText xml:space="preserve"> PAGEREF _Toc110536160 \h </w:instrText>
          </w:r>
          <w:r w:rsidRPr="007653A0">
            <w:rPr>
              <w:noProof/>
            </w:rPr>
          </w:r>
          <w:r w:rsidRPr="007653A0">
            <w:rPr>
              <w:noProof/>
            </w:rPr>
            <w:fldChar w:fldCharType="separate"/>
          </w:r>
          <w:r w:rsidRPr="007653A0">
            <w:rPr>
              <w:noProof/>
            </w:rPr>
            <w:t>35</w:t>
          </w:r>
          <w:r w:rsidRPr="007653A0">
            <w:rPr>
              <w:noProof/>
            </w:rPr>
            <w:fldChar w:fldCharType="end"/>
          </w:r>
        </w:p>
        <w:p w14:paraId="6EE126A5" w14:textId="6B0F7A33" w:rsidR="00345B43" w:rsidRDefault="00345B43">
          <w:pPr>
            <w:pStyle w:val="21"/>
            <w:tabs>
              <w:tab w:val="right" w:leader="middleDot" w:pos="9060"/>
            </w:tabs>
            <w:ind w:left="280" w:right="280" w:firstLine="560"/>
            <w:rPr>
              <w:rFonts w:eastAsiaTheme="minorEastAsia" w:hAnsiTheme="minorHAnsi"/>
              <w:smallCaps w:val="0"/>
              <w:noProof/>
              <w:kern w:val="2"/>
              <w:sz w:val="21"/>
              <w:szCs w:val="22"/>
            </w:rPr>
          </w:pPr>
          <w:r>
            <w:rPr>
              <w:noProof/>
            </w:rPr>
            <w:t xml:space="preserve">5.6 </w:t>
          </w:r>
          <w:r>
            <w:rPr>
              <w:noProof/>
            </w:rPr>
            <w:t>密钥管理</w:t>
          </w:r>
          <w:r>
            <w:rPr>
              <w:noProof/>
            </w:rPr>
            <w:tab/>
          </w:r>
          <w:r>
            <w:rPr>
              <w:noProof/>
            </w:rPr>
            <w:fldChar w:fldCharType="begin"/>
          </w:r>
          <w:r>
            <w:rPr>
              <w:noProof/>
            </w:rPr>
            <w:instrText xml:space="preserve"> PAGEREF _Toc110536161 \h </w:instrText>
          </w:r>
          <w:r>
            <w:rPr>
              <w:noProof/>
            </w:rPr>
          </w:r>
          <w:r>
            <w:rPr>
              <w:noProof/>
            </w:rPr>
            <w:fldChar w:fldCharType="separate"/>
          </w:r>
          <w:r>
            <w:rPr>
              <w:noProof/>
            </w:rPr>
            <w:t>37</w:t>
          </w:r>
          <w:r>
            <w:rPr>
              <w:noProof/>
            </w:rPr>
            <w:fldChar w:fldCharType="end"/>
          </w:r>
        </w:p>
        <w:p w14:paraId="4E948CDD" w14:textId="17701C20" w:rsidR="00345B43" w:rsidRDefault="00345B43">
          <w:pPr>
            <w:pStyle w:val="31"/>
            <w:tabs>
              <w:tab w:val="right" w:leader="middleDot" w:pos="9060"/>
            </w:tabs>
            <w:ind w:firstLine="560"/>
            <w:rPr>
              <w:rFonts w:eastAsiaTheme="minorEastAsia" w:hAnsiTheme="minorHAnsi"/>
              <w:iCs w:val="0"/>
              <w:noProof/>
              <w:kern w:val="2"/>
              <w:sz w:val="21"/>
              <w:szCs w:val="22"/>
            </w:rPr>
          </w:pPr>
          <w:r>
            <w:rPr>
              <w:noProof/>
            </w:rPr>
            <w:t xml:space="preserve">5.6.1 </w:t>
          </w:r>
          <w:r>
            <w:rPr>
              <w:noProof/>
            </w:rPr>
            <w:t>密码应用技术方案</w:t>
          </w:r>
          <w:r>
            <w:rPr>
              <w:noProof/>
            </w:rPr>
            <w:tab/>
          </w:r>
          <w:r>
            <w:rPr>
              <w:noProof/>
            </w:rPr>
            <w:fldChar w:fldCharType="begin"/>
          </w:r>
          <w:r>
            <w:rPr>
              <w:noProof/>
            </w:rPr>
            <w:instrText xml:space="preserve"> PAGEREF _Toc110536162 \h </w:instrText>
          </w:r>
          <w:r>
            <w:rPr>
              <w:noProof/>
            </w:rPr>
          </w:r>
          <w:r>
            <w:rPr>
              <w:noProof/>
            </w:rPr>
            <w:fldChar w:fldCharType="separate"/>
          </w:r>
          <w:r>
            <w:rPr>
              <w:noProof/>
            </w:rPr>
            <w:t>37</w:t>
          </w:r>
          <w:r>
            <w:rPr>
              <w:noProof/>
            </w:rPr>
            <w:fldChar w:fldCharType="end"/>
          </w:r>
        </w:p>
        <w:p w14:paraId="33ECDD1E" w14:textId="2A4311A9" w:rsidR="00345B43" w:rsidRDefault="00345B43">
          <w:pPr>
            <w:pStyle w:val="31"/>
            <w:tabs>
              <w:tab w:val="right" w:leader="middleDot" w:pos="9060"/>
            </w:tabs>
            <w:ind w:firstLine="560"/>
            <w:rPr>
              <w:rFonts w:eastAsiaTheme="minorEastAsia" w:hAnsiTheme="minorHAnsi"/>
              <w:iCs w:val="0"/>
              <w:noProof/>
              <w:kern w:val="2"/>
              <w:sz w:val="21"/>
              <w:szCs w:val="22"/>
            </w:rPr>
          </w:pPr>
          <w:r>
            <w:rPr>
              <w:noProof/>
            </w:rPr>
            <w:t xml:space="preserve">5.6.2 </w:t>
          </w:r>
          <w:r>
            <w:rPr>
              <w:noProof/>
            </w:rPr>
            <w:t>本系统密码应用技术方案</w:t>
          </w:r>
          <w:r>
            <w:rPr>
              <w:noProof/>
            </w:rPr>
            <w:t>-</w:t>
          </w:r>
          <w:r>
            <w:rPr>
              <w:noProof/>
            </w:rPr>
            <w:t>密钥管理</w:t>
          </w:r>
          <w:r>
            <w:rPr>
              <w:noProof/>
            </w:rPr>
            <w:tab/>
          </w:r>
          <w:r>
            <w:rPr>
              <w:noProof/>
            </w:rPr>
            <w:fldChar w:fldCharType="begin"/>
          </w:r>
          <w:r>
            <w:rPr>
              <w:noProof/>
            </w:rPr>
            <w:instrText xml:space="preserve"> PAGEREF _Toc110536163 \h </w:instrText>
          </w:r>
          <w:r>
            <w:rPr>
              <w:noProof/>
            </w:rPr>
          </w:r>
          <w:r>
            <w:rPr>
              <w:noProof/>
            </w:rPr>
            <w:fldChar w:fldCharType="separate"/>
          </w:r>
          <w:r>
            <w:rPr>
              <w:noProof/>
            </w:rPr>
            <w:t>37</w:t>
          </w:r>
          <w:r>
            <w:rPr>
              <w:noProof/>
            </w:rPr>
            <w:fldChar w:fldCharType="end"/>
          </w:r>
        </w:p>
        <w:p w14:paraId="20EB91C8" w14:textId="46B945CE" w:rsidR="00345B43" w:rsidRDefault="00345B43">
          <w:pPr>
            <w:pStyle w:val="21"/>
            <w:tabs>
              <w:tab w:val="right" w:leader="middleDot" w:pos="9060"/>
            </w:tabs>
            <w:ind w:left="280" w:right="280" w:firstLine="560"/>
            <w:rPr>
              <w:rFonts w:eastAsiaTheme="minorEastAsia" w:hAnsiTheme="minorHAnsi"/>
              <w:smallCaps w:val="0"/>
              <w:noProof/>
              <w:kern w:val="2"/>
              <w:sz w:val="21"/>
              <w:szCs w:val="22"/>
            </w:rPr>
          </w:pPr>
          <w:r>
            <w:rPr>
              <w:noProof/>
            </w:rPr>
            <w:t xml:space="preserve">5.7 </w:t>
          </w:r>
          <w:r>
            <w:rPr>
              <w:noProof/>
            </w:rPr>
            <w:t>密码应用部署</w:t>
          </w:r>
          <w:r>
            <w:rPr>
              <w:noProof/>
            </w:rPr>
            <w:tab/>
          </w:r>
          <w:r>
            <w:rPr>
              <w:noProof/>
            </w:rPr>
            <w:fldChar w:fldCharType="begin"/>
          </w:r>
          <w:r>
            <w:rPr>
              <w:noProof/>
            </w:rPr>
            <w:instrText xml:space="preserve"> PAGEREF _Toc110536164 \h </w:instrText>
          </w:r>
          <w:r>
            <w:rPr>
              <w:noProof/>
            </w:rPr>
          </w:r>
          <w:r>
            <w:rPr>
              <w:noProof/>
            </w:rPr>
            <w:fldChar w:fldCharType="separate"/>
          </w:r>
          <w:r>
            <w:rPr>
              <w:noProof/>
            </w:rPr>
            <w:t>39</w:t>
          </w:r>
          <w:r>
            <w:rPr>
              <w:noProof/>
            </w:rPr>
            <w:fldChar w:fldCharType="end"/>
          </w:r>
        </w:p>
        <w:p w14:paraId="08445CE2" w14:textId="61666D19" w:rsidR="00345B43" w:rsidRDefault="00345B43">
          <w:pPr>
            <w:pStyle w:val="21"/>
            <w:tabs>
              <w:tab w:val="right" w:leader="middleDot" w:pos="9060"/>
            </w:tabs>
            <w:ind w:left="280" w:right="280" w:firstLine="560"/>
            <w:rPr>
              <w:rFonts w:eastAsiaTheme="minorEastAsia" w:hAnsiTheme="minorHAnsi"/>
              <w:smallCaps w:val="0"/>
              <w:noProof/>
              <w:kern w:val="2"/>
              <w:sz w:val="21"/>
              <w:szCs w:val="22"/>
            </w:rPr>
          </w:pPr>
          <w:r>
            <w:rPr>
              <w:noProof/>
            </w:rPr>
            <w:t xml:space="preserve">5.8 </w:t>
          </w:r>
          <w:r>
            <w:rPr>
              <w:noProof/>
            </w:rPr>
            <w:t>密码软硬件产品</w:t>
          </w:r>
          <w:r>
            <w:rPr>
              <w:noProof/>
            </w:rPr>
            <w:tab/>
          </w:r>
          <w:r>
            <w:rPr>
              <w:noProof/>
            </w:rPr>
            <w:fldChar w:fldCharType="begin"/>
          </w:r>
          <w:r>
            <w:rPr>
              <w:noProof/>
            </w:rPr>
            <w:instrText xml:space="preserve"> PAGEREF _Toc110536165 \h </w:instrText>
          </w:r>
          <w:r>
            <w:rPr>
              <w:noProof/>
            </w:rPr>
          </w:r>
          <w:r>
            <w:rPr>
              <w:noProof/>
            </w:rPr>
            <w:fldChar w:fldCharType="separate"/>
          </w:r>
          <w:r>
            <w:rPr>
              <w:noProof/>
            </w:rPr>
            <w:t>40</w:t>
          </w:r>
          <w:r>
            <w:rPr>
              <w:noProof/>
            </w:rPr>
            <w:fldChar w:fldCharType="end"/>
          </w:r>
        </w:p>
        <w:p w14:paraId="41ABF88F" w14:textId="14A71966" w:rsidR="00345B43" w:rsidRDefault="00345B43">
          <w:pPr>
            <w:pStyle w:val="31"/>
            <w:tabs>
              <w:tab w:val="right" w:leader="middleDot" w:pos="9060"/>
            </w:tabs>
            <w:ind w:firstLine="560"/>
            <w:rPr>
              <w:rFonts w:eastAsiaTheme="minorEastAsia" w:hAnsiTheme="minorHAnsi"/>
              <w:iCs w:val="0"/>
              <w:noProof/>
              <w:kern w:val="2"/>
              <w:sz w:val="21"/>
              <w:szCs w:val="22"/>
            </w:rPr>
          </w:pPr>
          <w:r>
            <w:rPr>
              <w:noProof/>
            </w:rPr>
            <w:t xml:space="preserve">5.8.1 </w:t>
          </w:r>
          <w:r>
            <w:rPr>
              <w:noProof/>
            </w:rPr>
            <w:t>密码软硬件产品清单</w:t>
          </w:r>
          <w:r>
            <w:rPr>
              <w:noProof/>
            </w:rPr>
            <w:tab/>
          </w:r>
          <w:r>
            <w:rPr>
              <w:noProof/>
            </w:rPr>
            <w:fldChar w:fldCharType="begin"/>
          </w:r>
          <w:r>
            <w:rPr>
              <w:noProof/>
            </w:rPr>
            <w:instrText xml:space="preserve"> PAGEREF _Toc110536166 \h </w:instrText>
          </w:r>
          <w:r>
            <w:rPr>
              <w:noProof/>
            </w:rPr>
          </w:r>
          <w:r>
            <w:rPr>
              <w:noProof/>
            </w:rPr>
            <w:fldChar w:fldCharType="separate"/>
          </w:r>
          <w:r>
            <w:rPr>
              <w:noProof/>
            </w:rPr>
            <w:t>40</w:t>
          </w:r>
          <w:r>
            <w:rPr>
              <w:noProof/>
            </w:rPr>
            <w:fldChar w:fldCharType="end"/>
          </w:r>
        </w:p>
        <w:p w14:paraId="7D6B5119" w14:textId="77546AB3" w:rsidR="00345B43" w:rsidRDefault="00345B43">
          <w:pPr>
            <w:pStyle w:val="31"/>
            <w:tabs>
              <w:tab w:val="right" w:leader="middleDot" w:pos="9060"/>
            </w:tabs>
            <w:ind w:firstLine="560"/>
            <w:rPr>
              <w:rFonts w:eastAsiaTheme="minorEastAsia" w:hAnsiTheme="minorHAnsi"/>
              <w:iCs w:val="0"/>
              <w:noProof/>
              <w:kern w:val="2"/>
              <w:sz w:val="21"/>
              <w:szCs w:val="22"/>
            </w:rPr>
          </w:pPr>
          <w:r>
            <w:rPr>
              <w:noProof/>
            </w:rPr>
            <w:t xml:space="preserve">5.8.2 </w:t>
          </w:r>
          <w:r>
            <w:rPr>
              <w:noProof/>
            </w:rPr>
            <w:t>密码软硬件产品介绍</w:t>
          </w:r>
          <w:r>
            <w:rPr>
              <w:noProof/>
            </w:rPr>
            <w:tab/>
          </w:r>
          <w:r>
            <w:rPr>
              <w:noProof/>
            </w:rPr>
            <w:fldChar w:fldCharType="begin"/>
          </w:r>
          <w:r>
            <w:rPr>
              <w:noProof/>
            </w:rPr>
            <w:instrText xml:space="preserve"> PAGEREF _Toc110536167 \h </w:instrText>
          </w:r>
          <w:r>
            <w:rPr>
              <w:noProof/>
            </w:rPr>
          </w:r>
          <w:r>
            <w:rPr>
              <w:noProof/>
            </w:rPr>
            <w:fldChar w:fldCharType="separate"/>
          </w:r>
          <w:r>
            <w:rPr>
              <w:noProof/>
            </w:rPr>
            <w:t>42</w:t>
          </w:r>
          <w:r>
            <w:rPr>
              <w:noProof/>
            </w:rPr>
            <w:fldChar w:fldCharType="end"/>
          </w:r>
        </w:p>
        <w:p w14:paraId="19133368" w14:textId="7F054451" w:rsidR="00345B43" w:rsidRDefault="00345B43">
          <w:pPr>
            <w:pStyle w:val="21"/>
            <w:tabs>
              <w:tab w:val="right" w:leader="middleDot" w:pos="9060"/>
            </w:tabs>
            <w:ind w:left="280" w:right="280" w:firstLine="560"/>
            <w:rPr>
              <w:rFonts w:eastAsiaTheme="minorEastAsia" w:hAnsiTheme="minorHAnsi"/>
              <w:smallCaps w:val="0"/>
              <w:noProof/>
              <w:kern w:val="2"/>
              <w:sz w:val="21"/>
              <w:szCs w:val="22"/>
            </w:rPr>
          </w:pPr>
          <w:r>
            <w:rPr>
              <w:noProof/>
            </w:rPr>
            <w:t xml:space="preserve">5.9 </w:t>
          </w:r>
          <w:r>
            <w:rPr>
              <w:noProof/>
            </w:rPr>
            <w:t>安全与合规性分析</w:t>
          </w:r>
          <w:r>
            <w:rPr>
              <w:noProof/>
            </w:rPr>
            <w:tab/>
          </w:r>
          <w:r>
            <w:rPr>
              <w:noProof/>
            </w:rPr>
            <w:fldChar w:fldCharType="begin"/>
          </w:r>
          <w:r>
            <w:rPr>
              <w:noProof/>
            </w:rPr>
            <w:instrText xml:space="preserve"> PAGEREF _Toc110536168 \h </w:instrText>
          </w:r>
          <w:r>
            <w:rPr>
              <w:noProof/>
            </w:rPr>
          </w:r>
          <w:r>
            <w:rPr>
              <w:noProof/>
            </w:rPr>
            <w:fldChar w:fldCharType="separate"/>
          </w:r>
          <w:r>
            <w:rPr>
              <w:noProof/>
            </w:rPr>
            <w:t>45</w:t>
          </w:r>
          <w:r>
            <w:rPr>
              <w:noProof/>
            </w:rPr>
            <w:fldChar w:fldCharType="end"/>
          </w:r>
        </w:p>
        <w:p w14:paraId="10A7D20F" w14:textId="6D37C5C4" w:rsidR="00345B43" w:rsidRDefault="00345B43">
          <w:pPr>
            <w:pStyle w:val="31"/>
            <w:tabs>
              <w:tab w:val="right" w:leader="middleDot" w:pos="9060"/>
            </w:tabs>
            <w:ind w:firstLine="560"/>
            <w:rPr>
              <w:rFonts w:eastAsiaTheme="minorEastAsia" w:hAnsiTheme="minorHAnsi"/>
              <w:iCs w:val="0"/>
              <w:noProof/>
              <w:kern w:val="2"/>
              <w:sz w:val="21"/>
              <w:szCs w:val="22"/>
            </w:rPr>
          </w:pPr>
          <w:r>
            <w:rPr>
              <w:noProof/>
            </w:rPr>
            <w:t xml:space="preserve">5.9.1 </w:t>
          </w:r>
          <w:r>
            <w:rPr>
              <w:noProof/>
            </w:rPr>
            <w:t>物理和环境</w:t>
          </w:r>
          <w:r>
            <w:rPr>
              <w:noProof/>
            </w:rPr>
            <w:tab/>
          </w:r>
          <w:r>
            <w:rPr>
              <w:noProof/>
            </w:rPr>
            <w:fldChar w:fldCharType="begin"/>
          </w:r>
          <w:r>
            <w:rPr>
              <w:noProof/>
            </w:rPr>
            <w:instrText xml:space="preserve"> PAGEREF _Toc110536169 \h </w:instrText>
          </w:r>
          <w:r>
            <w:rPr>
              <w:noProof/>
            </w:rPr>
          </w:r>
          <w:r>
            <w:rPr>
              <w:noProof/>
            </w:rPr>
            <w:fldChar w:fldCharType="separate"/>
          </w:r>
          <w:r>
            <w:rPr>
              <w:noProof/>
            </w:rPr>
            <w:t>45</w:t>
          </w:r>
          <w:r>
            <w:rPr>
              <w:noProof/>
            </w:rPr>
            <w:fldChar w:fldCharType="end"/>
          </w:r>
        </w:p>
        <w:p w14:paraId="1132428C" w14:textId="5BC85A7E" w:rsidR="00345B43" w:rsidRDefault="00345B43">
          <w:pPr>
            <w:pStyle w:val="31"/>
            <w:tabs>
              <w:tab w:val="right" w:leader="middleDot" w:pos="9060"/>
            </w:tabs>
            <w:ind w:firstLine="560"/>
            <w:rPr>
              <w:rFonts w:eastAsiaTheme="minorEastAsia" w:hAnsiTheme="minorHAnsi"/>
              <w:iCs w:val="0"/>
              <w:noProof/>
              <w:kern w:val="2"/>
              <w:sz w:val="21"/>
              <w:szCs w:val="22"/>
            </w:rPr>
          </w:pPr>
          <w:r>
            <w:rPr>
              <w:noProof/>
            </w:rPr>
            <w:t xml:space="preserve">5.9.2 </w:t>
          </w:r>
          <w:r>
            <w:rPr>
              <w:noProof/>
            </w:rPr>
            <w:t>网络和通信</w:t>
          </w:r>
          <w:r>
            <w:rPr>
              <w:noProof/>
            </w:rPr>
            <w:tab/>
          </w:r>
          <w:r>
            <w:rPr>
              <w:noProof/>
            </w:rPr>
            <w:fldChar w:fldCharType="begin"/>
          </w:r>
          <w:r>
            <w:rPr>
              <w:noProof/>
            </w:rPr>
            <w:instrText xml:space="preserve"> PAGEREF _Toc110536170 \h </w:instrText>
          </w:r>
          <w:r>
            <w:rPr>
              <w:noProof/>
            </w:rPr>
          </w:r>
          <w:r>
            <w:rPr>
              <w:noProof/>
            </w:rPr>
            <w:fldChar w:fldCharType="separate"/>
          </w:r>
          <w:r>
            <w:rPr>
              <w:noProof/>
            </w:rPr>
            <w:t>46</w:t>
          </w:r>
          <w:r>
            <w:rPr>
              <w:noProof/>
            </w:rPr>
            <w:fldChar w:fldCharType="end"/>
          </w:r>
        </w:p>
        <w:p w14:paraId="502FB812" w14:textId="4EEA6594" w:rsidR="00345B43" w:rsidRDefault="00345B43">
          <w:pPr>
            <w:pStyle w:val="31"/>
            <w:tabs>
              <w:tab w:val="right" w:leader="middleDot" w:pos="9060"/>
            </w:tabs>
            <w:ind w:firstLine="560"/>
            <w:rPr>
              <w:rFonts w:eastAsiaTheme="minorEastAsia" w:hAnsiTheme="minorHAnsi"/>
              <w:iCs w:val="0"/>
              <w:noProof/>
              <w:kern w:val="2"/>
              <w:sz w:val="21"/>
              <w:szCs w:val="22"/>
            </w:rPr>
          </w:pPr>
          <w:r>
            <w:rPr>
              <w:noProof/>
            </w:rPr>
            <w:t xml:space="preserve">5.9.3 </w:t>
          </w:r>
          <w:r>
            <w:rPr>
              <w:noProof/>
            </w:rPr>
            <w:t>设备和计算</w:t>
          </w:r>
          <w:r>
            <w:rPr>
              <w:noProof/>
            </w:rPr>
            <w:tab/>
          </w:r>
          <w:r>
            <w:rPr>
              <w:noProof/>
            </w:rPr>
            <w:fldChar w:fldCharType="begin"/>
          </w:r>
          <w:r>
            <w:rPr>
              <w:noProof/>
            </w:rPr>
            <w:instrText xml:space="preserve"> PAGEREF _Toc110536171 \h </w:instrText>
          </w:r>
          <w:r>
            <w:rPr>
              <w:noProof/>
            </w:rPr>
          </w:r>
          <w:r>
            <w:rPr>
              <w:noProof/>
            </w:rPr>
            <w:fldChar w:fldCharType="separate"/>
          </w:r>
          <w:r>
            <w:rPr>
              <w:noProof/>
            </w:rPr>
            <w:t>47</w:t>
          </w:r>
          <w:r>
            <w:rPr>
              <w:noProof/>
            </w:rPr>
            <w:fldChar w:fldCharType="end"/>
          </w:r>
        </w:p>
        <w:p w14:paraId="51B561C1" w14:textId="6FC0F5B6" w:rsidR="00345B43" w:rsidRDefault="00345B43">
          <w:pPr>
            <w:pStyle w:val="31"/>
            <w:tabs>
              <w:tab w:val="right" w:leader="middleDot" w:pos="9060"/>
            </w:tabs>
            <w:ind w:firstLine="560"/>
            <w:rPr>
              <w:rFonts w:eastAsiaTheme="minorEastAsia" w:hAnsiTheme="minorHAnsi"/>
              <w:iCs w:val="0"/>
              <w:noProof/>
              <w:kern w:val="2"/>
              <w:sz w:val="21"/>
              <w:szCs w:val="22"/>
            </w:rPr>
          </w:pPr>
          <w:r>
            <w:rPr>
              <w:noProof/>
            </w:rPr>
            <w:lastRenderedPageBreak/>
            <w:t xml:space="preserve">5.9.4 </w:t>
          </w:r>
          <w:r>
            <w:rPr>
              <w:noProof/>
            </w:rPr>
            <w:t>应用和数据</w:t>
          </w:r>
          <w:r>
            <w:rPr>
              <w:noProof/>
            </w:rPr>
            <w:tab/>
          </w:r>
          <w:r>
            <w:rPr>
              <w:noProof/>
            </w:rPr>
            <w:fldChar w:fldCharType="begin"/>
          </w:r>
          <w:r>
            <w:rPr>
              <w:noProof/>
            </w:rPr>
            <w:instrText xml:space="preserve"> PAGEREF _Toc110536172 \h </w:instrText>
          </w:r>
          <w:r>
            <w:rPr>
              <w:noProof/>
            </w:rPr>
          </w:r>
          <w:r>
            <w:rPr>
              <w:noProof/>
            </w:rPr>
            <w:fldChar w:fldCharType="separate"/>
          </w:r>
          <w:r>
            <w:rPr>
              <w:noProof/>
            </w:rPr>
            <w:t>48</w:t>
          </w:r>
          <w:r>
            <w:rPr>
              <w:noProof/>
            </w:rPr>
            <w:fldChar w:fldCharType="end"/>
          </w:r>
        </w:p>
        <w:p w14:paraId="36741370" w14:textId="2B7B01C8" w:rsidR="00345B43" w:rsidRDefault="00345B43">
          <w:pPr>
            <w:pStyle w:val="11"/>
            <w:tabs>
              <w:tab w:val="right" w:leader="middleDot" w:pos="9060"/>
            </w:tabs>
            <w:ind w:left="280" w:right="280" w:firstLine="280"/>
            <w:rPr>
              <w:rFonts w:eastAsiaTheme="minorEastAsia" w:hAnsiTheme="minorHAnsi"/>
              <w:bCs w:val="0"/>
              <w:caps w:val="0"/>
              <w:noProof/>
              <w:kern w:val="2"/>
              <w:sz w:val="21"/>
              <w:szCs w:val="22"/>
            </w:rPr>
          </w:pPr>
          <w:r>
            <w:rPr>
              <w:noProof/>
            </w:rPr>
            <w:t xml:space="preserve">6 </w:t>
          </w:r>
          <w:r>
            <w:rPr>
              <w:noProof/>
            </w:rPr>
            <w:t>密码安全管理方案</w:t>
          </w:r>
          <w:r>
            <w:rPr>
              <w:noProof/>
            </w:rPr>
            <w:tab/>
          </w:r>
          <w:r>
            <w:rPr>
              <w:noProof/>
            </w:rPr>
            <w:fldChar w:fldCharType="begin"/>
          </w:r>
          <w:r>
            <w:rPr>
              <w:noProof/>
            </w:rPr>
            <w:instrText xml:space="preserve"> PAGEREF _Toc110536173 \h </w:instrText>
          </w:r>
          <w:r>
            <w:rPr>
              <w:noProof/>
            </w:rPr>
          </w:r>
          <w:r>
            <w:rPr>
              <w:noProof/>
            </w:rPr>
            <w:fldChar w:fldCharType="separate"/>
          </w:r>
          <w:r>
            <w:rPr>
              <w:noProof/>
            </w:rPr>
            <w:t>50</w:t>
          </w:r>
          <w:r>
            <w:rPr>
              <w:noProof/>
            </w:rPr>
            <w:fldChar w:fldCharType="end"/>
          </w:r>
        </w:p>
        <w:p w14:paraId="1E1A7FDD" w14:textId="6797BFD6" w:rsidR="00345B43" w:rsidRDefault="00345B43">
          <w:pPr>
            <w:pStyle w:val="21"/>
            <w:tabs>
              <w:tab w:val="right" w:leader="middleDot" w:pos="9060"/>
            </w:tabs>
            <w:ind w:left="280" w:right="280" w:firstLine="560"/>
            <w:rPr>
              <w:rFonts w:eastAsiaTheme="minorEastAsia" w:hAnsiTheme="minorHAnsi"/>
              <w:smallCaps w:val="0"/>
              <w:noProof/>
              <w:kern w:val="2"/>
              <w:sz w:val="21"/>
              <w:szCs w:val="22"/>
            </w:rPr>
          </w:pPr>
          <w:r>
            <w:rPr>
              <w:noProof/>
            </w:rPr>
            <w:t xml:space="preserve">6.1 </w:t>
          </w:r>
          <w:r>
            <w:rPr>
              <w:noProof/>
            </w:rPr>
            <w:t>管理制度</w:t>
          </w:r>
          <w:r>
            <w:rPr>
              <w:noProof/>
            </w:rPr>
            <w:tab/>
          </w:r>
          <w:r>
            <w:rPr>
              <w:noProof/>
            </w:rPr>
            <w:fldChar w:fldCharType="begin"/>
          </w:r>
          <w:r>
            <w:rPr>
              <w:noProof/>
            </w:rPr>
            <w:instrText xml:space="preserve"> PAGEREF _Toc110536174 \h </w:instrText>
          </w:r>
          <w:r>
            <w:rPr>
              <w:noProof/>
            </w:rPr>
          </w:r>
          <w:r>
            <w:rPr>
              <w:noProof/>
            </w:rPr>
            <w:fldChar w:fldCharType="separate"/>
          </w:r>
          <w:r>
            <w:rPr>
              <w:noProof/>
            </w:rPr>
            <w:t>50</w:t>
          </w:r>
          <w:r>
            <w:rPr>
              <w:noProof/>
            </w:rPr>
            <w:fldChar w:fldCharType="end"/>
          </w:r>
        </w:p>
        <w:p w14:paraId="79A80265" w14:textId="698EA611" w:rsidR="00345B43" w:rsidRDefault="00345B43">
          <w:pPr>
            <w:pStyle w:val="21"/>
            <w:tabs>
              <w:tab w:val="right" w:leader="middleDot" w:pos="9060"/>
            </w:tabs>
            <w:ind w:left="280" w:right="280" w:firstLine="560"/>
            <w:rPr>
              <w:rFonts w:eastAsiaTheme="minorEastAsia" w:hAnsiTheme="minorHAnsi"/>
              <w:smallCaps w:val="0"/>
              <w:noProof/>
              <w:kern w:val="2"/>
              <w:sz w:val="21"/>
              <w:szCs w:val="22"/>
            </w:rPr>
          </w:pPr>
          <w:r>
            <w:rPr>
              <w:noProof/>
            </w:rPr>
            <w:t xml:space="preserve">6.2 </w:t>
          </w:r>
          <w:r>
            <w:rPr>
              <w:noProof/>
            </w:rPr>
            <w:t>管理机构</w:t>
          </w:r>
          <w:r>
            <w:rPr>
              <w:noProof/>
            </w:rPr>
            <w:tab/>
          </w:r>
          <w:r>
            <w:rPr>
              <w:noProof/>
            </w:rPr>
            <w:fldChar w:fldCharType="begin"/>
          </w:r>
          <w:r>
            <w:rPr>
              <w:noProof/>
            </w:rPr>
            <w:instrText xml:space="preserve"> PAGEREF _Toc110536175 \h </w:instrText>
          </w:r>
          <w:r>
            <w:rPr>
              <w:noProof/>
            </w:rPr>
          </w:r>
          <w:r>
            <w:rPr>
              <w:noProof/>
            </w:rPr>
            <w:fldChar w:fldCharType="separate"/>
          </w:r>
          <w:r>
            <w:rPr>
              <w:noProof/>
            </w:rPr>
            <w:t>51</w:t>
          </w:r>
          <w:r>
            <w:rPr>
              <w:noProof/>
            </w:rPr>
            <w:fldChar w:fldCharType="end"/>
          </w:r>
        </w:p>
        <w:p w14:paraId="3D70D6FA" w14:textId="31F7B500" w:rsidR="00345B43" w:rsidRDefault="00345B43">
          <w:pPr>
            <w:pStyle w:val="21"/>
            <w:tabs>
              <w:tab w:val="right" w:leader="middleDot" w:pos="9060"/>
            </w:tabs>
            <w:ind w:left="280" w:right="280" w:firstLine="560"/>
            <w:rPr>
              <w:rFonts w:eastAsiaTheme="minorEastAsia" w:hAnsiTheme="minorHAnsi"/>
              <w:smallCaps w:val="0"/>
              <w:noProof/>
              <w:kern w:val="2"/>
              <w:sz w:val="21"/>
              <w:szCs w:val="22"/>
            </w:rPr>
          </w:pPr>
          <w:r>
            <w:rPr>
              <w:noProof/>
            </w:rPr>
            <w:t xml:space="preserve">6.3 </w:t>
          </w:r>
          <w:r>
            <w:rPr>
              <w:noProof/>
            </w:rPr>
            <w:t>建设运行</w:t>
          </w:r>
          <w:r>
            <w:rPr>
              <w:noProof/>
            </w:rPr>
            <w:tab/>
          </w:r>
          <w:r>
            <w:rPr>
              <w:noProof/>
            </w:rPr>
            <w:fldChar w:fldCharType="begin"/>
          </w:r>
          <w:r>
            <w:rPr>
              <w:noProof/>
            </w:rPr>
            <w:instrText xml:space="preserve"> PAGEREF _Toc110536176 \h </w:instrText>
          </w:r>
          <w:r>
            <w:rPr>
              <w:noProof/>
            </w:rPr>
          </w:r>
          <w:r>
            <w:rPr>
              <w:noProof/>
            </w:rPr>
            <w:fldChar w:fldCharType="separate"/>
          </w:r>
          <w:r>
            <w:rPr>
              <w:noProof/>
            </w:rPr>
            <w:t>52</w:t>
          </w:r>
          <w:r>
            <w:rPr>
              <w:noProof/>
            </w:rPr>
            <w:fldChar w:fldCharType="end"/>
          </w:r>
        </w:p>
        <w:p w14:paraId="2CF3F915" w14:textId="23D2EE7B" w:rsidR="00345B43" w:rsidRDefault="00345B43">
          <w:pPr>
            <w:pStyle w:val="21"/>
            <w:tabs>
              <w:tab w:val="right" w:leader="middleDot" w:pos="9060"/>
            </w:tabs>
            <w:ind w:left="280" w:right="280" w:firstLine="560"/>
            <w:rPr>
              <w:rFonts w:eastAsiaTheme="minorEastAsia" w:hAnsiTheme="minorHAnsi"/>
              <w:smallCaps w:val="0"/>
              <w:noProof/>
              <w:kern w:val="2"/>
              <w:sz w:val="21"/>
              <w:szCs w:val="22"/>
            </w:rPr>
          </w:pPr>
          <w:r>
            <w:rPr>
              <w:noProof/>
            </w:rPr>
            <w:t xml:space="preserve">6.4 </w:t>
          </w:r>
          <w:r>
            <w:rPr>
              <w:noProof/>
            </w:rPr>
            <w:t>密钥管理</w:t>
          </w:r>
          <w:r>
            <w:rPr>
              <w:noProof/>
            </w:rPr>
            <w:tab/>
          </w:r>
          <w:r>
            <w:rPr>
              <w:noProof/>
            </w:rPr>
            <w:fldChar w:fldCharType="begin"/>
          </w:r>
          <w:r>
            <w:rPr>
              <w:noProof/>
            </w:rPr>
            <w:instrText xml:space="preserve"> PAGEREF _Toc110536177 \h </w:instrText>
          </w:r>
          <w:r>
            <w:rPr>
              <w:noProof/>
            </w:rPr>
          </w:r>
          <w:r>
            <w:rPr>
              <w:noProof/>
            </w:rPr>
            <w:fldChar w:fldCharType="separate"/>
          </w:r>
          <w:r>
            <w:rPr>
              <w:noProof/>
            </w:rPr>
            <w:t>53</w:t>
          </w:r>
          <w:r>
            <w:rPr>
              <w:noProof/>
            </w:rPr>
            <w:fldChar w:fldCharType="end"/>
          </w:r>
        </w:p>
        <w:p w14:paraId="26A76050" w14:textId="2F725828" w:rsidR="00345B43" w:rsidRDefault="00345B43">
          <w:pPr>
            <w:pStyle w:val="21"/>
            <w:tabs>
              <w:tab w:val="right" w:leader="middleDot" w:pos="9060"/>
            </w:tabs>
            <w:ind w:left="280" w:right="280" w:firstLine="560"/>
            <w:rPr>
              <w:rFonts w:eastAsiaTheme="minorEastAsia" w:hAnsiTheme="minorHAnsi"/>
              <w:smallCaps w:val="0"/>
              <w:noProof/>
              <w:kern w:val="2"/>
              <w:sz w:val="21"/>
              <w:szCs w:val="22"/>
            </w:rPr>
          </w:pPr>
          <w:r>
            <w:rPr>
              <w:noProof/>
            </w:rPr>
            <w:t xml:space="preserve">6.5 </w:t>
          </w:r>
          <w:r>
            <w:rPr>
              <w:noProof/>
            </w:rPr>
            <w:t>密码软硬件管理</w:t>
          </w:r>
          <w:r>
            <w:rPr>
              <w:noProof/>
            </w:rPr>
            <w:tab/>
          </w:r>
          <w:r>
            <w:rPr>
              <w:noProof/>
            </w:rPr>
            <w:fldChar w:fldCharType="begin"/>
          </w:r>
          <w:r>
            <w:rPr>
              <w:noProof/>
            </w:rPr>
            <w:instrText xml:space="preserve"> PAGEREF _Toc110536178 \h </w:instrText>
          </w:r>
          <w:r>
            <w:rPr>
              <w:noProof/>
            </w:rPr>
          </w:r>
          <w:r>
            <w:rPr>
              <w:noProof/>
            </w:rPr>
            <w:fldChar w:fldCharType="separate"/>
          </w:r>
          <w:r>
            <w:rPr>
              <w:noProof/>
            </w:rPr>
            <w:t>54</w:t>
          </w:r>
          <w:r>
            <w:rPr>
              <w:noProof/>
            </w:rPr>
            <w:fldChar w:fldCharType="end"/>
          </w:r>
        </w:p>
        <w:p w14:paraId="7E26B40D" w14:textId="0CE7130F" w:rsidR="00345B43" w:rsidRDefault="00345B43">
          <w:pPr>
            <w:pStyle w:val="21"/>
            <w:tabs>
              <w:tab w:val="right" w:leader="middleDot" w:pos="9060"/>
            </w:tabs>
            <w:ind w:left="280" w:right="280" w:firstLine="560"/>
            <w:rPr>
              <w:rFonts w:eastAsiaTheme="minorEastAsia" w:hAnsiTheme="minorHAnsi"/>
              <w:smallCaps w:val="0"/>
              <w:noProof/>
              <w:kern w:val="2"/>
              <w:sz w:val="21"/>
              <w:szCs w:val="22"/>
            </w:rPr>
          </w:pPr>
          <w:r>
            <w:rPr>
              <w:noProof/>
            </w:rPr>
            <w:t xml:space="preserve">6.6 </w:t>
          </w:r>
          <w:r>
            <w:rPr>
              <w:noProof/>
            </w:rPr>
            <w:t>人员管理</w:t>
          </w:r>
          <w:r>
            <w:rPr>
              <w:noProof/>
            </w:rPr>
            <w:tab/>
          </w:r>
          <w:r>
            <w:rPr>
              <w:noProof/>
            </w:rPr>
            <w:fldChar w:fldCharType="begin"/>
          </w:r>
          <w:r>
            <w:rPr>
              <w:noProof/>
            </w:rPr>
            <w:instrText xml:space="preserve"> PAGEREF _Toc110536179 \h </w:instrText>
          </w:r>
          <w:r>
            <w:rPr>
              <w:noProof/>
            </w:rPr>
          </w:r>
          <w:r>
            <w:rPr>
              <w:noProof/>
            </w:rPr>
            <w:fldChar w:fldCharType="separate"/>
          </w:r>
          <w:r>
            <w:rPr>
              <w:noProof/>
            </w:rPr>
            <w:t>54</w:t>
          </w:r>
          <w:r>
            <w:rPr>
              <w:noProof/>
            </w:rPr>
            <w:fldChar w:fldCharType="end"/>
          </w:r>
        </w:p>
        <w:p w14:paraId="2DD65281" w14:textId="386F6A33" w:rsidR="00345B43" w:rsidRDefault="00345B43">
          <w:pPr>
            <w:pStyle w:val="21"/>
            <w:tabs>
              <w:tab w:val="right" w:leader="middleDot" w:pos="9060"/>
            </w:tabs>
            <w:ind w:left="280" w:right="280" w:firstLine="560"/>
            <w:rPr>
              <w:rFonts w:eastAsiaTheme="minorEastAsia" w:hAnsiTheme="minorHAnsi"/>
              <w:smallCaps w:val="0"/>
              <w:noProof/>
              <w:kern w:val="2"/>
              <w:sz w:val="21"/>
              <w:szCs w:val="22"/>
            </w:rPr>
          </w:pPr>
          <w:r>
            <w:rPr>
              <w:noProof/>
            </w:rPr>
            <w:t xml:space="preserve">6.7 </w:t>
          </w:r>
          <w:r>
            <w:rPr>
              <w:noProof/>
            </w:rPr>
            <w:t>应急方案</w:t>
          </w:r>
          <w:r>
            <w:rPr>
              <w:noProof/>
            </w:rPr>
            <w:tab/>
          </w:r>
          <w:r>
            <w:rPr>
              <w:noProof/>
            </w:rPr>
            <w:fldChar w:fldCharType="begin"/>
          </w:r>
          <w:r>
            <w:rPr>
              <w:noProof/>
            </w:rPr>
            <w:instrText xml:space="preserve"> PAGEREF _Toc110536180 \h </w:instrText>
          </w:r>
          <w:r>
            <w:rPr>
              <w:noProof/>
            </w:rPr>
          </w:r>
          <w:r>
            <w:rPr>
              <w:noProof/>
            </w:rPr>
            <w:fldChar w:fldCharType="separate"/>
          </w:r>
          <w:r>
            <w:rPr>
              <w:noProof/>
            </w:rPr>
            <w:t>55</w:t>
          </w:r>
          <w:r>
            <w:rPr>
              <w:noProof/>
            </w:rPr>
            <w:fldChar w:fldCharType="end"/>
          </w:r>
        </w:p>
        <w:p w14:paraId="1227FB67" w14:textId="70BE7DCE" w:rsidR="00345B43" w:rsidRDefault="00345B43">
          <w:pPr>
            <w:pStyle w:val="31"/>
            <w:tabs>
              <w:tab w:val="right" w:leader="middleDot" w:pos="9060"/>
            </w:tabs>
            <w:ind w:firstLine="560"/>
            <w:rPr>
              <w:rFonts w:eastAsiaTheme="minorEastAsia" w:hAnsiTheme="minorHAnsi"/>
              <w:iCs w:val="0"/>
              <w:noProof/>
              <w:kern w:val="2"/>
              <w:sz w:val="21"/>
              <w:szCs w:val="22"/>
            </w:rPr>
          </w:pPr>
          <w:r>
            <w:rPr>
              <w:noProof/>
            </w:rPr>
            <w:t xml:space="preserve">6.7.1 </w:t>
          </w:r>
          <w:r>
            <w:rPr>
              <w:noProof/>
            </w:rPr>
            <w:t>潜在的安全事件分析</w:t>
          </w:r>
          <w:r>
            <w:rPr>
              <w:noProof/>
            </w:rPr>
            <w:tab/>
          </w:r>
          <w:r>
            <w:rPr>
              <w:noProof/>
            </w:rPr>
            <w:fldChar w:fldCharType="begin"/>
          </w:r>
          <w:r>
            <w:rPr>
              <w:noProof/>
            </w:rPr>
            <w:instrText xml:space="preserve"> PAGEREF _Toc110536181 \h </w:instrText>
          </w:r>
          <w:r>
            <w:rPr>
              <w:noProof/>
            </w:rPr>
          </w:r>
          <w:r>
            <w:rPr>
              <w:noProof/>
            </w:rPr>
            <w:fldChar w:fldCharType="separate"/>
          </w:r>
          <w:r>
            <w:rPr>
              <w:noProof/>
            </w:rPr>
            <w:t>55</w:t>
          </w:r>
          <w:r>
            <w:rPr>
              <w:noProof/>
            </w:rPr>
            <w:fldChar w:fldCharType="end"/>
          </w:r>
        </w:p>
        <w:p w14:paraId="22E45E69" w14:textId="4F5ADF4E" w:rsidR="00345B43" w:rsidRDefault="00345B43">
          <w:pPr>
            <w:pStyle w:val="31"/>
            <w:tabs>
              <w:tab w:val="right" w:leader="middleDot" w:pos="9060"/>
            </w:tabs>
            <w:ind w:firstLine="560"/>
            <w:rPr>
              <w:rFonts w:eastAsiaTheme="minorEastAsia" w:hAnsiTheme="minorHAnsi"/>
              <w:iCs w:val="0"/>
              <w:noProof/>
              <w:kern w:val="2"/>
              <w:sz w:val="21"/>
              <w:szCs w:val="22"/>
            </w:rPr>
          </w:pPr>
          <w:r>
            <w:rPr>
              <w:noProof/>
            </w:rPr>
            <w:t xml:space="preserve">6.7.2 </w:t>
          </w:r>
          <w:r>
            <w:rPr>
              <w:noProof/>
            </w:rPr>
            <w:t>应急处置组织机构与职责</w:t>
          </w:r>
          <w:r>
            <w:rPr>
              <w:noProof/>
            </w:rPr>
            <w:tab/>
          </w:r>
          <w:r>
            <w:rPr>
              <w:noProof/>
            </w:rPr>
            <w:fldChar w:fldCharType="begin"/>
          </w:r>
          <w:r>
            <w:rPr>
              <w:noProof/>
            </w:rPr>
            <w:instrText xml:space="preserve"> PAGEREF _Toc110536182 \h </w:instrText>
          </w:r>
          <w:r>
            <w:rPr>
              <w:noProof/>
            </w:rPr>
          </w:r>
          <w:r>
            <w:rPr>
              <w:noProof/>
            </w:rPr>
            <w:fldChar w:fldCharType="separate"/>
          </w:r>
          <w:r>
            <w:rPr>
              <w:noProof/>
            </w:rPr>
            <w:t>57</w:t>
          </w:r>
          <w:r>
            <w:rPr>
              <w:noProof/>
            </w:rPr>
            <w:fldChar w:fldCharType="end"/>
          </w:r>
        </w:p>
        <w:p w14:paraId="2E069A44" w14:textId="45EC640C" w:rsidR="00345B43" w:rsidRDefault="00345B43">
          <w:pPr>
            <w:pStyle w:val="31"/>
            <w:tabs>
              <w:tab w:val="right" w:leader="middleDot" w:pos="9060"/>
            </w:tabs>
            <w:ind w:firstLine="560"/>
            <w:rPr>
              <w:rFonts w:eastAsiaTheme="minorEastAsia" w:hAnsiTheme="minorHAnsi"/>
              <w:iCs w:val="0"/>
              <w:noProof/>
              <w:kern w:val="2"/>
              <w:sz w:val="21"/>
              <w:szCs w:val="22"/>
            </w:rPr>
          </w:pPr>
          <w:r>
            <w:rPr>
              <w:noProof/>
            </w:rPr>
            <w:t xml:space="preserve">6.7.3 </w:t>
          </w:r>
          <w:r>
            <w:rPr>
              <w:noProof/>
            </w:rPr>
            <w:t>应急处置预案设计</w:t>
          </w:r>
          <w:r>
            <w:rPr>
              <w:noProof/>
            </w:rPr>
            <w:tab/>
          </w:r>
          <w:r>
            <w:rPr>
              <w:noProof/>
            </w:rPr>
            <w:fldChar w:fldCharType="begin"/>
          </w:r>
          <w:r>
            <w:rPr>
              <w:noProof/>
            </w:rPr>
            <w:instrText xml:space="preserve"> PAGEREF _Toc110536183 \h </w:instrText>
          </w:r>
          <w:r>
            <w:rPr>
              <w:noProof/>
            </w:rPr>
          </w:r>
          <w:r>
            <w:rPr>
              <w:noProof/>
            </w:rPr>
            <w:fldChar w:fldCharType="separate"/>
          </w:r>
          <w:r>
            <w:rPr>
              <w:noProof/>
            </w:rPr>
            <w:t>59</w:t>
          </w:r>
          <w:r>
            <w:rPr>
              <w:noProof/>
            </w:rPr>
            <w:fldChar w:fldCharType="end"/>
          </w:r>
        </w:p>
        <w:p w14:paraId="4E58FE6A" w14:textId="4C3F2E16" w:rsidR="00345B43" w:rsidRDefault="00345B43">
          <w:pPr>
            <w:pStyle w:val="11"/>
            <w:tabs>
              <w:tab w:val="right" w:leader="middleDot" w:pos="9060"/>
            </w:tabs>
            <w:ind w:left="280" w:right="280" w:firstLine="280"/>
            <w:rPr>
              <w:rFonts w:eastAsiaTheme="minorEastAsia" w:hAnsiTheme="minorHAnsi"/>
              <w:bCs w:val="0"/>
              <w:caps w:val="0"/>
              <w:noProof/>
              <w:kern w:val="2"/>
              <w:sz w:val="21"/>
              <w:szCs w:val="22"/>
            </w:rPr>
          </w:pPr>
          <w:r>
            <w:rPr>
              <w:noProof/>
            </w:rPr>
            <w:t xml:space="preserve">7 </w:t>
          </w:r>
          <w:r>
            <w:rPr>
              <w:noProof/>
            </w:rPr>
            <w:t>实施保障方案</w:t>
          </w:r>
          <w:r>
            <w:rPr>
              <w:noProof/>
            </w:rPr>
            <w:tab/>
          </w:r>
          <w:r>
            <w:rPr>
              <w:noProof/>
            </w:rPr>
            <w:fldChar w:fldCharType="begin"/>
          </w:r>
          <w:r>
            <w:rPr>
              <w:noProof/>
            </w:rPr>
            <w:instrText xml:space="preserve"> PAGEREF _Toc110536184 \h </w:instrText>
          </w:r>
          <w:r>
            <w:rPr>
              <w:noProof/>
            </w:rPr>
          </w:r>
          <w:r>
            <w:rPr>
              <w:noProof/>
            </w:rPr>
            <w:fldChar w:fldCharType="separate"/>
          </w:r>
          <w:r>
            <w:rPr>
              <w:noProof/>
            </w:rPr>
            <w:t>64</w:t>
          </w:r>
          <w:r>
            <w:rPr>
              <w:noProof/>
            </w:rPr>
            <w:fldChar w:fldCharType="end"/>
          </w:r>
        </w:p>
        <w:p w14:paraId="47250EEF" w14:textId="21D2BBEC" w:rsidR="00345B43" w:rsidRDefault="00345B43">
          <w:pPr>
            <w:pStyle w:val="21"/>
            <w:tabs>
              <w:tab w:val="right" w:leader="middleDot" w:pos="9060"/>
            </w:tabs>
            <w:ind w:left="280" w:right="280" w:firstLine="560"/>
            <w:rPr>
              <w:rFonts w:eastAsiaTheme="minorEastAsia" w:hAnsiTheme="minorHAnsi"/>
              <w:smallCaps w:val="0"/>
              <w:noProof/>
              <w:kern w:val="2"/>
              <w:sz w:val="21"/>
              <w:szCs w:val="22"/>
            </w:rPr>
          </w:pPr>
          <w:r>
            <w:rPr>
              <w:noProof/>
            </w:rPr>
            <w:t xml:space="preserve">7.1 </w:t>
          </w:r>
          <w:r>
            <w:rPr>
              <w:noProof/>
            </w:rPr>
            <w:t>实施内容</w:t>
          </w:r>
          <w:r>
            <w:rPr>
              <w:noProof/>
            </w:rPr>
            <w:tab/>
          </w:r>
          <w:r>
            <w:rPr>
              <w:noProof/>
            </w:rPr>
            <w:fldChar w:fldCharType="begin"/>
          </w:r>
          <w:r>
            <w:rPr>
              <w:noProof/>
            </w:rPr>
            <w:instrText xml:space="preserve"> PAGEREF _Toc110536185 \h </w:instrText>
          </w:r>
          <w:r>
            <w:rPr>
              <w:noProof/>
            </w:rPr>
          </w:r>
          <w:r>
            <w:rPr>
              <w:noProof/>
            </w:rPr>
            <w:fldChar w:fldCharType="separate"/>
          </w:r>
          <w:r>
            <w:rPr>
              <w:noProof/>
            </w:rPr>
            <w:t>64</w:t>
          </w:r>
          <w:r>
            <w:rPr>
              <w:noProof/>
            </w:rPr>
            <w:fldChar w:fldCharType="end"/>
          </w:r>
        </w:p>
        <w:p w14:paraId="73BACC46" w14:textId="3544AB4D" w:rsidR="00345B43" w:rsidRDefault="00345B43">
          <w:pPr>
            <w:pStyle w:val="31"/>
            <w:tabs>
              <w:tab w:val="right" w:leader="middleDot" w:pos="9060"/>
            </w:tabs>
            <w:ind w:firstLine="560"/>
            <w:rPr>
              <w:rFonts w:eastAsiaTheme="minorEastAsia" w:hAnsiTheme="minorHAnsi"/>
              <w:iCs w:val="0"/>
              <w:noProof/>
              <w:kern w:val="2"/>
              <w:sz w:val="21"/>
              <w:szCs w:val="22"/>
            </w:rPr>
          </w:pPr>
          <w:r>
            <w:rPr>
              <w:noProof/>
            </w:rPr>
            <w:t xml:space="preserve">7.1.1 </w:t>
          </w:r>
          <w:r>
            <w:rPr>
              <w:noProof/>
            </w:rPr>
            <w:t>软硬件开发及改造</w:t>
          </w:r>
          <w:r>
            <w:rPr>
              <w:noProof/>
            </w:rPr>
            <w:tab/>
          </w:r>
          <w:r>
            <w:rPr>
              <w:noProof/>
            </w:rPr>
            <w:fldChar w:fldCharType="begin"/>
          </w:r>
          <w:r>
            <w:rPr>
              <w:noProof/>
            </w:rPr>
            <w:instrText xml:space="preserve"> PAGEREF _Toc110536186 \h </w:instrText>
          </w:r>
          <w:r>
            <w:rPr>
              <w:noProof/>
            </w:rPr>
          </w:r>
          <w:r>
            <w:rPr>
              <w:noProof/>
            </w:rPr>
            <w:fldChar w:fldCharType="separate"/>
          </w:r>
          <w:r>
            <w:rPr>
              <w:noProof/>
            </w:rPr>
            <w:t>64</w:t>
          </w:r>
          <w:r>
            <w:rPr>
              <w:noProof/>
            </w:rPr>
            <w:fldChar w:fldCharType="end"/>
          </w:r>
        </w:p>
        <w:p w14:paraId="603B9762" w14:textId="7623CB36" w:rsidR="00345B43" w:rsidRDefault="00345B43">
          <w:pPr>
            <w:pStyle w:val="31"/>
            <w:tabs>
              <w:tab w:val="right" w:leader="middleDot" w:pos="9060"/>
            </w:tabs>
            <w:ind w:firstLine="560"/>
            <w:rPr>
              <w:rFonts w:eastAsiaTheme="minorEastAsia" w:hAnsiTheme="minorHAnsi"/>
              <w:iCs w:val="0"/>
              <w:noProof/>
              <w:kern w:val="2"/>
              <w:sz w:val="21"/>
              <w:szCs w:val="22"/>
            </w:rPr>
          </w:pPr>
          <w:r>
            <w:rPr>
              <w:noProof/>
            </w:rPr>
            <w:t xml:space="preserve">7.1.2 </w:t>
          </w:r>
          <w:r>
            <w:rPr>
              <w:noProof/>
            </w:rPr>
            <w:t>系统集成</w:t>
          </w:r>
          <w:r>
            <w:rPr>
              <w:noProof/>
            </w:rPr>
            <w:tab/>
          </w:r>
          <w:r>
            <w:rPr>
              <w:noProof/>
            </w:rPr>
            <w:fldChar w:fldCharType="begin"/>
          </w:r>
          <w:r>
            <w:rPr>
              <w:noProof/>
            </w:rPr>
            <w:instrText xml:space="preserve"> PAGEREF _Toc110536187 \h </w:instrText>
          </w:r>
          <w:r>
            <w:rPr>
              <w:noProof/>
            </w:rPr>
          </w:r>
          <w:r>
            <w:rPr>
              <w:noProof/>
            </w:rPr>
            <w:fldChar w:fldCharType="separate"/>
          </w:r>
          <w:r>
            <w:rPr>
              <w:noProof/>
            </w:rPr>
            <w:t>67</w:t>
          </w:r>
          <w:r>
            <w:rPr>
              <w:noProof/>
            </w:rPr>
            <w:fldChar w:fldCharType="end"/>
          </w:r>
        </w:p>
        <w:p w14:paraId="692B717A" w14:textId="56E7899C" w:rsidR="00345B43" w:rsidRDefault="00345B43">
          <w:pPr>
            <w:pStyle w:val="31"/>
            <w:tabs>
              <w:tab w:val="right" w:leader="middleDot" w:pos="9060"/>
            </w:tabs>
            <w:ind w:firstLine="560"/>
            <w:rPr>
              <w:rFonts w:eastAsiaTheme="minorEastAsia" w:hAnsiTheme="minorHAnsi"/>
              <w:iCs w:val="0"/>
              <w:noProof/>
              <w:kern w:val="2"/>
              <w:sz w:val="21"/>
              <w:szCs w:val="22"/>
            </w:rPr>
          </w:pPr>
          <w:r>
            <w:rPr>
              <w:noProof/>
            </w:rPr>
            <w:t xml:space="preserve">7.1.3 </w:t>
          </w:r>
          <w:r>
            <w:rPr>
              <w:noProof/>
            </w:rPr>
            <w:t>综合调试</w:t>
          </w:r>
          <w:r>
            <w:rPr>
              <w:noProof/>
            </w:rPr>
            <w:tab/>
          </w:r>
          <w:r>
            <w:rPr>
              <w:noProof/>
            </w:rPr>
            <w:fldChar w:fldCharType="begin"/>
          </w:r>
          <w:r>
            <w:rPr>
              <w:noProof/>
            </w:rPr>
            <w:instrText xml:space="preserve"> PAGEREF _Toc110536188 \h </w:instrText>
          </w:r>
          <w:r>
            <w:rPr>
              <w:noProof/>
            </w:rPr>
          </w:r>
          <w:r>
            <w:rPr>
              <w:noProof/>
            </w:rPr>
            <w:fldChar w:fldCharType="separate"/>
          </w:r>
          <w:r>
            <w:rPr>
              <w:noProof/>
            </w:rPr>
            <w:t>68</w:t>
          </w:r>
          <w:r>
            <w:rPr>
              <w:noProof/>
            </w:rPr>
            <w:fldChar w:fldCharType="end"/>
          </w:r>
        </w:p>
        <w:p w14:paraId="42AD3E38" w14:textId="7D88ED45" w:rsidR="00345B43" w:rsidRDefault="00345B43">
          <w:pPr>
            <w:pStyle w:val="31"/>
            <w:tabs>
              <w:tab w:val="right" w:leader="middleDot" w:pos="9060"/>
            </w:tabs>
            <w:ind w:firstLine="560"/>
            <w:rPr>
              <w:rFonts w:eastAsiaTheme="minorEastAsia" w:hAnsiTheme="minorHAnsi"/>
              <w:iCs w:val="0"/>
              <w:noProof/>
              <w:kern w:val="2"/>
              <w:sz w:val="21"/>
              <w:szCs w:val="22"/>
            </w:rPr>
          </w:pPr>
          <w:r>
            <w:rPr>
              <w:noProof/>
            </w:rPr>
            <w:t xml:space="preserve">7.1.4 </w:t>
          </w:r>
          <w:r>
            <w:rPr>
              <w:noProof/>
            </w:rPr>
            <w:t>试运行</w:t>
          </w:r>
          <w:r>
            <w:rPr>
              <w:noProof/>
            </w:rPr>
            <w:tab/>
          </w:r>
          <w:r>
            <w:rPr>
              <w:noProof/>
            </w:rPr>
            <w:fldChar w:fldCharType="begin"/>
          </w:r>
          <w:r>
            <w:rPr>
              <w:noProof/>
            </w:rPr>
            <w:instrText xml:space="preserve"> PAGEREF _Toc110536189 \h </w:instrText>
          </w:r>
          <w:r>
            <w:rPr>
              <w:noProof/>
            </w:rPr>
          </w:r>
          <w:r>
            <w:rPr>
              <w:noProof/>
            </w:rPr>
            <w:fldChar w:fldCharType="separate"/>
          </w:r>
          <w:r>
            <w:rPr>
              <w:noProof/>
            </w:rPr>
            <w:t>68</w:t>
          </w:r>
          <w:r>
            <w:rPr>
              <w:noProof/>
            </w:rPr>
            <w:fldChar w:fldCharType="end"/>
          </w:r>
        </w:p>
        <w:p w14:paraId="0B38CF93" w14:textId="0DA72869" w:rsidR="00345B43" w:rsidRDefault="00345B43">
          <w:pPr>
            <w:pStyle w:val="31"/>
            <w:tabs>
              <w:tab w:val="right" w:leader="middleDot" w:pos="9060"/>
            </w:tabs>
            <w:ind w:firstLine="560"/>
            <w:rPr>
              <w:rFonts w:eastAsiaTheme="minorEastAsia" w:hAnsiTheme="minorHAnsi"/>
              <w:iCs w:val="0"/>
              <w:noProof/>
              <w:kern w:val="2"/>
              <w:sz w:val="21"/>
              <w:szCs w:val="22"/>
            </w:rPr>
          </w:pPr>
          <w:r>
            <w:rPr>
              <w:noProof/>
            </w:rPr>
            <w:t xml:space="preserve">7.1.5 </w:t>
          </w:r>
          <w:r>
            <w:rPr>
              <w:noProof/>
            </w:rPr>
            <w:t>最终验收</w:t>
          </w:r>
          <w:r>
            <w:rPr>
              <w:noProof/>
            </w:rPr>
            <w:tab/>
          </w:r>
          <w:r>
            <w:rPr>
              <w:noProof/>
            </w:rPr>
            <w:fldChar w:fldCharType="begin"/>
          </w:r>
          <w:r>
            <w:rPr>
              <w:noProof/>
            </w:rPr>
            <w:instrText xml:space="preserve"> PAGEREF _Toc110536190 \h </w:instrText>
          </w:r>
          <w:r>
            <w:rPr>
              <w:noProof/>
            </w:rPr>
          </w:r>
          <w:r>
            <w:rPr>
              <w:noProof/>
            </w:rPr>
            <w:fldChar w:fldCharType="separate"/>
          </w:r>
          <w:r>
            <w:rPr>
              <w:noProof/>
            </w:rPr>
            <w:t>68</w:t>
          </w:r>
          <w:r>
            <w:rPr>
              <w:noProof/>
            </w:rPr>
            <w:fldChar w:fldCharType="end"/>
          </w:r>
        </w:p>
        <w:p w14:paraId="1D7FFD17" w14:textId="14A8CDC0" w:rsidR="00345B43" w:rsidRDefault="00345B43">
          <w:pPr>
            <w:pStyle w:val="31"/>
            <w:tabs>
              <w:tab w:val="right" w:leader="middleDot" w:pos="9060"/>
            </w:tabs>
            <w:ind w:firstLine="560"/>
            <w:rPr>
              <w:rFonts w:eastAsiaTheme="minorEastAsia" w:hAnsiTheme="minorHAnsi"/>
              <w:iCs w:val="0"/>
              <w:noProof/>
              <w:kern w:val="2"/>
              <w:sz w:val="21"/>
              <w:szCs w:val="22"/>
            </w:rPr>
          </w:pPr>
          <w:r>
            <w:rPr>
              <w:noProof/>
            </w:rPr>
            <w:t xml:space="preserve">7.1.6 </w:t>
          </w:r>
          <w:r>
            <w:rPr>
              <w:noProof/>
            </w:rPr>
            <w:t>风险点及应对措施</w:t>
          </w:r>
          <w:r>
            <w:rPr>
              <w:noProof/>
            </w:rPr>
            <w:tab/>
          </w:r>
          <w:r>
            <w:rPr>
              <w:noProof/>
            </w:rPr>
            <w:fldChar w:fldCharType="begin"/>
          </w:r>
          <w:r>
            <w:rPr>
              <w:noProof/>
            </w:rPr>
            <w:instrText xml:space="preserve"> PAGEREF _Toc110536191 \h </w:instrText>
          </w:r>
          <w:r>
            <w:rPr>
              <w:noProof/>
            </w:rPr>
          </w:r>
          <w:r>
            <w:rPr>
              <w:noProof/>
            </w:rPr>
            <w:fldChar w:fldCharType="separate"/>
          </w:r>
          <w:r>
            <w:rPr>
              <w:noProof/>
            </w:rPr>
            <w:t>68</w:t>
          </w:r>
          <w:r>
            <w:rPr>
              <w:noProof/>
            </w:rPr>
            <w:fldChar w:fldCharType="end"/>
          </w:r>
        </w:p>
        <w:p w14:paraId="521D2828" w14:textId="1ABDAB86" w:rsidR="00345B43" w:rsidRDefault="00345B43">
          <w:pPr>
            <w:pStyle w:val="21"/>
            <w:tabs>
              <w:tab w:val="right" w:leader="middleDot" w:pos="9060"/>
            </w:tabs>
            <w:ind w:left="280" w:right="280" w:firstLine="560"/>
            <w:rPr>
              <w:rFonts w:eastAsiaTheme="minorEastAsia" w:hAnsiTheme="minorHAnsi"/>
              <w:smallCaps w:val="0"/>
              <w:noProof/>
              <w:kern w:val="2"/>
              <w:sz w:val="21"/>
              <w:szCs w:val="22"/>
            </w:rPr>
          </w:pPr>
          <w:r>
            <w:rPr>
              <w:noProof/>
            </w:rPr>
            <w:t xml:space="preserve">7.2 </w:t>
          </w:r>
          <w:r>
            <w:rPr>
              <w:noProof/>
            </w:rPr>
            <w:t>实施计划</w:t>
          </w:r>
          <w:r>
            <w:rPr>
              <w:noProof/>
            </w:rPr>
            <w:tab/>
          </w:r>
          <w:r>
            <w:rPr>
              <w:noProof/>
            </w:rPr>
            <w:fldChar w:fldCharType="begin"/>
          </w:r>
          <w:r>
            <w:rPr>
              <w:noProof/>
            </w:rPr>
            <w:instrText xml:space="preserve"> PAGEREF _Toc110536192 \h </w:instrText>
          </w:r>
          <w:r>
            <w:rPr>
              <w:noProof/>
            </w:rPr>
          </w:r>
          <w:r>
            <w:rPr>
              <w:noProof/>
            </w:rPr>
            <w:fldChar w:fldCharType="separate"/>
          </w:r>
          <w:r>
            <w:rPr>
              <w:noProof/>
            </w:rPr>
            <w:t>70</w:t>
          </w:r>
          <w:r>
            <w:rPr>
              <w:noProof/>
            </w:rPr>
            <w:fldChar w:fldCharType="end"/>
          </w:r>
        </w:p>
        <w:p w14:paraId="439A6757" w14:textId="6148CFEE" w:rsidR="00345B43" w:rsidRDefault="00345B43">
          <w:pPr>
            <w:pStyle w:val="31"/>
            <w:tabs>
              <w:tab w:val="right" w:leader="middleDot" w:pos="9060"/>
            </w:tabs>
            <w:ind w:firstLine="560"/>
            <w:rPr>
              <w:rFonts w:eastAsiaTheme="minorEastAsia" w:hAnsiTheme="minorHAnsi"/>
              <w:iCs w:val="0"/>
              <w:noProof/>
              <w:kern w:val="2"/>
              <w:sz w:val="21"/>
              <w:szCs w:val="22"/>
            </w:rPr>
          </w:pPr>
          <w:r>
            <w:rPr>
              <w:noProof/>
            </w:rPr>
            <w:t xml:space="preserve">7.2.1 </w:t>
          </w:r>
          <w:r>
            <w:rPr>
              <w:noProof/>
            </w:rPr>
            <w:t>实施路线图</w:t>
          </w:r>
          <w:r>
            <w:rPr>
              <w:noProof/>
            </w:rPr>
            <w:tab/>
          </w:r>
          <w:r>
            <w:rPr>
              <w:noProof/>
            </w:rPr>
            <w:fldChar w:fldCharType="begin"/>
          </w:r>
          <w:r>
            <w:rPr>
              <w:noProof/>
            </w:rPr>
            <w:instrText xml:space="preserve"> PAGEREF _Toc110536193 \h </w:instrText>
          </w:r>
          <w:r>
            <w:rPr>
              <w:noProof/>
            </w:rPr>
          </w:r>
          <w:r>
            <w:rPr>
              <w:noProof/>
            </w:rPr>
            <w:fldChar w:fldCharType="separate"/>
          </w:r>
          <w:r>
            <w:rPr>
              <w:noProof/>
            </w:rPr>
            <w:t>71</w:t>
          </w:r>
          <w:r>
            <w:rPr>
              <w:noProof/>
            </w:rPr>
            <w:fldChar w:fldCharType="end"/>
          </w:r>
        </w:p>
        <w:p w14:paraId="157B4229" w14:textId="50FFBC56" w:rsidR="00345B43" w:rsidRDefault="00345B43">
          <w:pPr>
            <w:pStyle w:val="31"/>
            <w:tabs>
              <w:tab w:val="right" w:leader="middleDot" w:pos="9060"/>
            </w:tabs>
            <w:ind w:firstLine="560"/>
            <w:rPr>
              <w:rFonts w:eastAsiaTheme="minorEastAsia" w:hAnsiTheme="minorHAnsi"/>
              <w:iCs w:val="0"/>
              <w:noProof/>
              <w:kern w:val="2"/>
              <w:sz w:val="21"/>
              <w:szCs w:val="22"/>
            </w:rPr>
          </w:pPr>
          <w:r>
            <w:rPr>
              <w:noProof/>
            </w:rPr>
            <w:t xml:space="preserve">7.2.2 </w:t>
          </w:r>
          <w:r>
            <w:rPr>
              <w:noProof/>
            </w:rPr>
            <w:t>进度计划</w:t>
          </w:r>
          <w:r>
            <w:rPr>
              <w:noProof/>
            </w:rPr>
            <w:tab/>
          </w:r>
          <w:r>
            <w:rPr>
              <w:noProof/>
            </w:rPr>
            <w:fldChar w:fldCharType="begin"/>
          </w:r>
          <w:r>
            <w:rPr>
              <w:noProof/>
            </w:rPr>
            <w:instrText xml:space="preserve"> PAGEREF _Toc110536194 \h </w:instrText>
          </w:r>
          <w:r>
            <w:rPr>
              <w:noProof/>
            </w:rPr>
          </w:r>
          <w:r>
            <w:rPr>
              <w:noProof/>
            </w:rPr>
            <w:fldChar w:fldCharType="separate"/>
          </w:r>
          <w:r>
            <w:rPr>
              <w:noProof/>
            </w:rPr>
            <w:t>71</w:t>
          </w:r>
          <w:r>
            <w:rPr>
              <w:noProof/>
            </w:rPr>
            <w:fldChar w:fldCharType="end"/>
          </w:r>
        </w:p>
        <w:p w14:paraId="34A5D24C" w14:textId="23C36167" w:rsidR="00345B43" w:rsidRDefault="00345B43">
          <w:pPr>
            <w:pStyle w:val="21"/>
            <w:tabs>
              <w:tab w:val="right" w:leader="middleDot" w:pos="9060"/>
            </w:tabs>
            <w:ind w:left="280" w:right="280" w:firstLine="560"/>
            <w:rPr>
              <w:rFonts w:eastAsiaTheme="minorEastAsia" w:hAnsiTheme="minorHAnsi"/>
              <w:smallCaps w:val="0"/>
              <w:noProof/>
              <w:kern w:val="2"/>
              <w:sz w:val="21"/>
              <w:szCs w:val="22"/>
            </w:rPr>
          </w:pPr>
          <w:r>
            <w:rPr>
              <w:noProof/>
            </w:rPr>
            <w:t xml:space="preserve">7.3 </w:t>
          </w:r>
          <w:r>
            <w:rPr>
              <w:noProof/>
            </w:rPr>
            <w:t>保障措施</w:t>
          </w:r>
          <w:r>
            <w:rPr>
              <w:noProof/>
            </w:rPr>
            <w:tab/>
          </w:r>
          <w:r>
            <w:rPr>
              <w:noProof/>
            </w:rPr>
            <w:fldChar w:fldCharType="begin"/>
          </w:r>
          <w:r>
            <w:rPr>
              <w:noProof/>
            </w:rPr>
            <w:instrText xml:space="preserve"> PAGEREF _Toc110536195 \h </w:instrText>
          </w:r>
          <w:r>
            <w:rPr>
              <w:noProof/>
            </w:rPr>
          </w:r>
          <w:r>
            <w:rPr>
              <w:noProof/>
            </w:rPr>
            <w:fldChar w:fldCharType="separate"/>
          </w:r>
          <w:r>
            <w:rPr>
              <w:noProof/>
            </w:rPr>
            <w:t>72</w:t>
          </w:r>
          <w:r>
            <w:rPr>
              <w:noProof/>
            </w:rPr>
            <w:fldChar w:fldCharType="end"/>
          </w:r>
        </w:p>
        <w:p w14:paraId="58817850" w14:textId="60A81720" w:rsidR="00345B43" w:rsidRDefault="00345B43">
          <w:pPr>
            <w:pStyle w:val="31"/>
            <w:tabs>
              <w:tab w:val="right" w:leader="middleDot" w:pos="9060"/>
            </w:tabs>
            <w:ind w:firstLine="560"/>
            <w:rPr>
              <w:rFonts w:eastAsiaTheme="minorEastAsia" w:hAnsiTheme="minorHAnsi"/>
              <w:iCs w:val="0"/>
              <w:noProof/>
              <w:kern w:val="2"/>
              <w:sz w:val="21"/>
              <w:szCs w:val="22"/>
            </w:rPr>
          </w:pPr>
          <w:r>
            <w:rPr>
              <w:noProof/>
            </w:rPr>
            <w:lastRenderedPageBreak/>
            <w:t xml:space="preserve">7.3.1 </w:t>
          </w:r>
          <w:r>
            <w:rPr>
              <w:noProof/>
            </w:rPr>
            <w:t>组织保障</w:t>
          </w:r>
          <w:r>
            <w:rPr>
              <w:noProof/>
            </w:rPr>
            <w:tab/>
          </w:r>
          <w:r>
            <w:rPr>
              <w:noProof/>
            </w:rPr>
            <w:fldChar w:fldCharType="begin"/>
          </w:r>
          <w:r>
            <w:rPr>
              <w:noProof/>
            </w:rPr>
            <w:instrText xml:space="preserve"> PAGEREF _Toc110536196 \h </w:instrText>
          </w:r>
          <w:r>
            <w:rPr>
              <w:noProof/>
            </w:rPr>
          </w:r>
          <w:r>
            <w:rPr>
              <w:noProof/>
            </w:rPr>
            <w:fldChar w:fldCharType="separate"/>
          </w:r>
          <w:r>
            <w:rPr>
              <w:noProof/>
            </w:rPr>
            <w:t>73</w:t>
          </w:r>
          <w:r>
            <w:rPr>
              <w:noProof/>
            </w:rPr>
            <w:fldChar w:fldCharType="end"/>
          </w:r>
        </w:p>
        <w:p w14:paraId="79F17292" w14:textId="165E3875" w:rsidR="00345B43" w:rsidRDefault="00345B43">
          <w:pPr>
            <w:pStyle w:val="31"/>
            <w:tabs>
              <w:tab w:val="right" w:leader="middleDot" w:pos="9060"/>
            </w:tabs>
            <w:ind w:firstLine="560"/>
            <w:rPr>
              <w:rFonts w:eastAsiaTheme="minorEastAsia" w:hAnsiTheme="minorHAnsi"/>
              <w:iCs w:val="0"/>
              <w:noProof/>
              <w:kern w:val="2"/>
              <w:sz w:val="21"/>
              <w:szCs w:val="22"/>
            </w:rPr>
          </w:pPr>
          <w:r>
            <w:rPr>
              <w:noProof/>
            </w:rPr>
            <w:t xml:space="preserve">7.3.2 </w:t>
          </w:r>
          <w:r>
            <w:rPr>
              <w:noProof/>
            </w:rPr>
            <w:t>人员保障</w:t>
          </w:r>
          <w:r>
            <w:rPr>
              <w:noProof/>
            </w:rPr>
            <w:tab/>
          </w:r>
          <w:r>
            <w:rPr>
              <w:noProof/>
            </w:rPr>
            <w:fldChar w:fldCharType="begin"/>
          </w:r>
          <w:r>
            <w:rPr>
              <w:noProof/>
            </w:rPr>
            <w:instrText xml:space="preserve"> PAGEREF _Toc110536197 \h </w:instrText>
          </w:r>
          <w:r>
            <w:rPr>
              <w:noProof/>
            </w:rPr>
          </w:r>
          <w:r>
            <w:rPr>
              <w:noProof/>
            </w:rPr>
            <w:fldChar w:fldCharType="separate"/>
          </w:r>
          <w:r>
            <w:rPr>
              <w:noProof/>
            </w:rPr>
            <w:t>76</w:t>
          </w:r>
          <w:r>
            <w:rPr>
              <w:noProof/>
            </w:rPr>
            <w:fldChar w:fldCharType="end"/>
          </w:r>
        </w:p>
        <w:p w14:paraId="3EC53F41" w14:textId="21AE669F" w:rsidR="00345B43" w:rsidRDefault="00345B43">
          <w:pPr>
            <w:pStyle w:val="31"/>
            <w:tabs>
              <w:tab w:val="right" w:leader="middleDot" w:pos="9060"/>
            </w:tabs>
            <w:ind w:firstLine="560"/>
            <w:rPr>
              <w:rFonts w:eastAsiaTheme="minorEastAsia" w:hAnsiTheme="minorHAnsi"/>
              <w:iCs w:val="0"/>
              <w:noProof/>
              <w:kern w:val="2"/>
              <w:sz w:val="21"/>
              <w:szCs w:val="22"/>
            </w:rPr>
          </w:pPr>
          <w:r>
            <w:rPr>
              <w:noProof/>
            </w:rPr>
            <w:t xml:space="preserve">7.3.3 </w:t>
          </w:r>
          <w:r>
            <w:rPr>
              <w:noProof/>
            </w:rPr>
            <w:t>经费保障</w:t>
          </w:r>
          <w:r>
            <w:rPr>
              <w:noProof/>
            </w:rPr>
            <w:tab/>
          </w:r>
          <w:r>
            <w:rPr>
              <w:noProof/>
            </w:rPr>
            <w:fldChar w:fldCharType="begin"/>
          </w:r>
          <w:r>
            <w:rPr>
              <w:noProof/>
            </w:rPr>
            <w:instrText xml:space="preserve"> PAGEREF _Toc110536198 \h </w:instrText>
          </w:r>
          <w:r>
            <w:rPr>
              <w:noProof/>
            </w:rPr>
          </w:r>
          <w:r>
            <w:rPr>
              <w:noProof/>
            </w:rPr>
            <w:fldChar w:fldCharType="separate"/>
          </w:r>
          <w:r>
            <w:rPr>
              <w:noProof/>
            </w:rPr>
            <w:t>76</w:t>
          </w:r>
          <w:r>
            <w:rPr>
              <w:noProof/>
            </w:rPr>
            <w:fldChar w:fldCharType="end"/>
          </w:r>
        </w:p>
        <w:p w14:paraId="30186FF7" w14:textId="67B21302" w:rsidR="00345B43" w:rsidRDefault="00345B43">
          <w:pPr>
            <w:pStyle w:val="31"/>
            <w:tabs>
              <w:tab w:val="right" w:leader="middleDot" w:pos="9060"/>
            </w:tabs>
            <w:ind w:firstLine="560"/>
            <w:rPr>
              <w:rFonts w:eastAsiaTheme="minorEastAsia" w:hAnsiTheme="minorHAnsi"/>
              <w:iCs w:val="0"/>
              <w:noProof/>
              <w:kern w:val="2"/>
              <w:sz w:val="21"/>
              <w:szCs w:val="22"/>
            </w:rPr>
          </w:pPr>
          <w:r>
            <w:rPr>
              <w:noProof/>
            </w:rPr>
            <w:t xml:space="preserve">7.3.4 </w:t>
          </w:r>
          <w:r>
            <w:rPr>
              <w:noProof/>
            </w:rPr>
            <w:t>质量保障</w:t>
          </w:r>
          <w:r>
            <w:rPr>
              <w:noProof/>
            </w:rPr>
            <w:tab/>
          </w:r>
          <w:r>
            <w:rPr>
              <w:noProof/>
            </w:rPr>
            <w:fldChar w:fldCharType="begin"/>
          </w:r>
          <w:r>
            <w:rPr>
              <w:noProof/>
            </w:rPr>
            <w:instrText xml:space="preserve"> PAGEREF _Toc110536199 \h </w:instrText>
          </w:r>
          <w:r>
            <w:rPr>
              <w:noProof/>
            </w:rPr>
          </w:r>
          <w:r>
            <w:rPr>
              <w:noProof/>
            </w:rPr>
            <w:fldChar w:fldCharType="separate"/>
          </w:r>
          <w:r>
            <w:rPr>
              <w:noProof/>
            </w:rPr>
            <w:t>76</w:t>
          </w:r>
          <w:r>
            <w:rPr>
              <w:noProof/>
            </w:rPr>
            <w:fldChar w:fldCharType="end"/>
          </w:r>
        </w:p>
        <w:p w14:paraId="02DCEC9B" w14:textId="348C17EB" w:rsidR="0099673D" w:rsidRPr="00216C65" w:rsidRDefault="0046210B" w:rsidP="00855507">
          <w:pPr>
            <w:ind w:firstLine="560"/>
          </w:pPr>
          <w:r w:rsidRPr="00216C65">
            <w:rPr>
              <w:rFonts w:ascii="仿宋" w:hAnsi="仿宋"/>
              <w:bCs/>
              <w:szCs w:val="24"/>
            </w:rPr>
            <w:fldChar w:fldCharType="end"/>
          </w:r>
        </w:p>
      </w:sdtContent>
    </w:sdt>
    <w:p w14:paraId="43AD99FF" w14:textId="77777777" w:rsidR="0099673D" w:rsidRPr="00216C65" w:rsidRDefault="0099673D" w:rsidP="00855507">
      <w:pPr>
        <w:ind w:firstLineChars="0" w:firstLine="0"/>
        <w:sectPr w:rsidR="0099673D" w:rsidRPr="00216C65">
          <w:footerReference w:type="default" r:id="rId16"/>
          <w:pgSz w:w="11906" w:h="16838"/>
          <w:pgMar w:top="1418" w:right="1418" w:bottom="1418" w:left="1418" w:header="851" w:footer="851" w:gutter="0"/>
          <w:pgNumType w:fmt="upperRoman" w:start="1"/>
          <w:cols w:space="425"/>
          <w:docGrid w:linePitch="326"/>
        </w:sectPr>
      </w:pPr>
    </w:p>
    <w:p w14:paraId="75F99284" w14:textId="195AFA34" w:rsidR="0099673D" w:rsidRPr="00DB76D8" w:rsidRDefault="00230486" w:rsidP="00444B99">
      <w:pPr>
        <w:pStyle w:val="1"/>
        <w:numPr>
          <w:ilvl w:val="0"/>
          <w:numId w:val="0"/>
        </w:numPr>
        <w:spacing w:beforeLines="150" w:before="360" w:afterLines="150" w:after="360"/>
      </w:pPr>
      <w:bookmarkStart w:id="16" w:name="_Toc90975226"/>
      <w:bookmarkStart w:id="17" w:name="_Toc110536105"/>
      <w:r>
        <w:rPr>
          <w:rFonts w:hint="eastAsia"/>
        </w:rPr>
        <w:lastRenderedPageBreak/>
        <w:t>1</w:t>
      </w:r>
      <w:r>
        <w:t xml:space="preserve"> </w:t>
      </w:r>
      <w:r w:rsidR="0046210B" w:rsidRPr="00DB76D8">
        <w:rPr>
          <w:rFonts w:hint="eastAsia"/>
        </w:rPr>
        <w:t>项目背景</w:t>
      </w:r>
      <w:bookmarkEnd w:id="16"/>
      <w:bookmarkEnd w:id="17"/>
    </w:p>
    <w:p w14:paraId="0276CBB7" w14:textId="77777777" w:rsidR="0099673D" w:rsidRPr="00216C65" w:rsidRDefault="0046210B" w:rsidP="00855507">
      <w:pPr>
        <w:ind w:firstLine="560"/>
      </w:pPr>
      <w:r w:rsidRPr="00216C65">
        <w:rPr>
          <w:rFonts w:hint="eastAsia"/>
        </w:rPr>
        <w:t>密码技术作为网络与信息安全保障的核心技术和基础支撑，在身份认证、信息加密、安全隔离、完整性保护和操作抗抵赖等方面发挥着不可替代的作用。《国家信息化领导小组关于加强信息安全保障工作的意见》（中办发〔</w:t>
      </w:r>
      <w:r w:rsidRPr="00216C65">
        <w:rPr>
          <w:rFonts w:hint="eastAsia"/>
        </w:rPr>
        <w:t>2003</w:t>
      </w:r>
      <w:r w:rsidRPr="00216C65">
        <w:rPr>
          <w:rFonts w:hint="eastAsia"/>
        </w:rPr>
        <w:t>〕</w:t>
      </w:r>
      <w:r w:rsidRPr="00216C65">
        <w:rPr>
          <w:rFonts w:hint="eastAsia"/>
        </w:rPr>
        <w:t>27</w:t>
      </w:r>
      <w:r w:rsidRPr="00216C65">
        <w:rPr>
          <w:rFonts w:hint="eastAsia"/>
        </w:rPr>
        <w:t>号）提出“加强以密码技术为基础的信息保护和网络信任体系建设，要建立协调管理机制，规范和加强以身份认证、授权管理、责任认定等为主要内容的网络信任体系建设”。《国务院关于大力推进信息化发展和切实保障信息安全的若干意见》（国发〔</w:t>
      </w:r>
      <w:r w:rsidRPr="00216C65">
        <w:rPr>
          <w:rFonts w:hint="eastAsia"/>
        </w:rPr>
        <w:t>2012</w:t>
      </w:r>
      <w:r w:rsidRPr="00216C65">
        <w:rPr>
          <w:rFonts w:hint="eastAsia"/>
        </w:rPr>
        <w:t>〕</w:t>
      </w:r>
      <w:r w:rsidRPr="00216C65">
        <w:rPr>
          <w:rFonts w:hint="eastAsia"/>
        </w:rPr>
        <w:t>23</w:t>
      </w:r>
      <w:r w:rsidRPr="00216C65">
        <w:rPr>
          <w:rFonts w:hint="eastAsia"/>
        </w:rPr>
        <w:t>号）也提出“加强网络信任体系建设和密码保障，强化密码在保障电子政务、电子商务安全和保护公民个人信息等方面的支撑作用”。</w:t>
      </w:r>
    </w:p>
    <w:p w14:paraId="2271E567" w14:textId="77777777" w:rsidR="0099673D" w:rsidRPr="00216C65" w:rsidRDefault="0046210B" w:rsidP="00855507">
      <w:pPr>
        <w:ind w:firstLine="560"/>
      </w:pPr>
      <w:r w:rsidRPr="00216C65">
        <w:rPr>
          <w:rFonts w:hint="eastAsia"/>
        </w:rPr>
        <w:t>2019</w:t>
      </w:r>
      <w:r w:rsidRPr="00216C65">
        <w:rPr>
          <w:rFonts w:hint="eastAsia"/>
        </w:rPr>
        <w:t>年</w:t>
      </w:r>
      <w:r w:rsidRPr="00216C65">
        <w:rPr>
          <w:rFonts w:hint="eastAsia"/>
        </w:rPr>
        <w:t>10</w:t>
      </w:r>
      <w:r w:rsidRPr="00216C65">
        <w:rPr>
          <w:rFonts w:hint="eastAsia"/>
        </w:rPr>
        <w:t>月</w:t>
      </w:r>
      <w:r w:rsidRPr="00216C65">
        <w:rPr>
          <w:rFonts w:hint="eastAsia"/>
        </w:rPr>
        <w:t>26</w:t>
      </w:r>
      <w:r w:rsidRPr="00216C65">
        <w:rPr>
          <w:rFonts w:hint="eastAsia"/>
        </w:rPr>
        <w:t>日，十三届全国人大常委会第十四次会议通过《中华人民共和国密码法》，习近平主席签署主席令予以公布，于</w:t>
      </w:r>
      <w:r w:rsidRPr="00216C65">
        <w:rPr>
          <w:rFonts w:hint="eastAsia"/>
        </w:rPr>
        <w:t>2020</w:t>
      </w:r>
      <w:r w:rsidRPr="00216C65">
        <w:rPr>
          <w:rFonts w:hint="eastAsia"/>
        </w:rPr>
        <w:t>年</w:t>
      </w:r>
      <w:r w:rsidRPr="00216C65">
        <w:rPr>
          <w:rFonts w:hint="eastAsia"/>
        </w:rPr>
        <w:t>1</w:t>
      </w:r>
      <w:r w:rsidRPr="00216C65">
        <w:rPr>
          <w:rFonts w:hint="eastAsia"/>
        </w:rPr>
        <w:t>月</w:t>
      </w:r>
      <w:r w:rsidRPr="00216C65">
        <w:rPr>
          <w:rFonts w:hint="eastAsia"/>
        </w:rPr>
        <w:t>1</w:t>
      </w:r>
      <w:r w:rsidRPr="00216C65">
        <w:rPr>
          <w:rFonts w:hint="eastAsia"/>
        </w:rPr>
        <w:t>日起正式实施。密码法的出台，为密码科技实现跨越式发展、密码科技创新再上新台阶提供了宝贵的战略机遇和发展契机。当今以数字化、网络化、智能化为特征的信息技术日新月异，围绕</w:t>
      </w:r>
      <w:r w:rsidRPr="00216C65">
        <w:rPr>
          <w:rFonts w:hint="eastAsia"/>
        </w:rPr>
        <w:t>5G</w:t>
      </w:r>
      <w:r w:rsidRPr="00216C65">
        <w:rPr>
          <w:rFonts w:hint="eastAsia"/>
        </w:rPr>
        <w:t>、大数据、区块链等技术应用带来了大量的新的安全问题。密码技术是解决当前安全问题，保障信息安全最有效的关键核心技术。</w:t>
      </w:r>
    </w:p>
    <w:p w14:paraId="067A638F" w14:textId="77777777" w:rsidR="0099673D" w:rsidRPr="00216C65" w:rsidRDefault="0046210B" w:rsidP="00855507">
      <w:pPr>
        <w:ind w:firstLine="560"/>
      </w:pPr>
      <w:r w:rsidRPr="00216C65">
        <w:rPr>
          <w:rFonts w:hint="eastAsia"/>
        </w:rPr>
        <w:t>2019</w:t>
      </w:r>
      <w:r w:rsidRPr="00216C65">
        <w:rPr>
          <w:rFonts w:hint="eastAsia"/>
        </w:rPr>
        <w:t>年年底，国务院办公厅印发《国家政务信息化项目建设管理办法》，明确提出不符合密码应用和网络安全要求等情况的政务信息系统，不安排运行维护经费。项目建设单位应当落实国家密码管理有关法律法规和标准规范的要求，同步规划、同步建设、同步运行密码保障系统并定期进行评估。</w:t>
      </w:r>
    </w:p>
    <w:p w14:paraId="204A25D7" w14:textId="77777777" w:rsidR="0099673D" w:rsidRPr="00216C65" w:rsidRDefault="0046210B" w:rsidP="00855507">
      <w:pPr>
        <w:ind w:firstLine="560"/>
      </w:pPr>
      <w:r w:rsidRPr="00216C65">
        <w:rPr>
          <w:rFonts w:hint="eastAsia"/>
        </w:rPr>
        <w:t>2020</w:t>
      </w:r>
      <w:r w:rsidRPr="00216C65">
        <w:rPr>
          <w:rFonts w:hint="eastAsia"/>
        </w:rPr>
        <w:t>年</w:t>
      </w:r>
      <w:r w:rsidRPr="00216C65">
        <w:rPr>
          <w:rFonts w:hint="eastAsia"/>
        </w:rPr>
        <w:t>4</w:t>
      </w:r>
      <w:r w:rsidRPr="00216C65">
        <w:rPr>
          <w:rFonts w:hint="eastAsia"/>
        </w:rPr>
        <w:t>月，国家发改委明确了“新基建”建设范畴。信息基础设施、融合基础设施、创新基础设施</w:t>
      </w:r>
      <w:r w:rsidRPr="00216C65">
        <w:rPr>
          <w:rFonts w:hint="eastAsia"/>
        </w:rPr>
        <w:t>3</w:t>
      </w:r>
      <w:r w:rsidRPr="00216C65">
        <w:rPr>
          <w:rFonts w:hint="eastAsia"/>
        </w:rPr>
        <w:t>个方面被纳入新型基础设施范畴。新型基础设施是以新发展理念为引领，以技术创新为驱动，以信息网络为基础，面向</w:t>
      </w:r>
      <w:r w:rsidRPr="00216C65">
        <w:rPr>
          <w:rFonts w:hint="eastAsia"/>
        </w:rPr>
        <w:lastRenderedPageBreak/>
        <w:t>高质量发展需要，提供数字转型、智能升级、融合创新等服务的基础设施体系。</w:t>
      </w:r>
    </w:p>
    <w:p w14:paraId="579A681E" w14:textId="77777777" w:rsidR="0099673D" w:rsidRPr="00216C65" w:rsidRDefault="0046210B" w:rsidP="00855507">
      <w:pPr>
        <w:ind w:firstLine="560"/>
      </w:pPr>
      <w:r w:rsidRPr="00216C65">
        <w:rPr>
          <w:shd w:val="clear" w:color="auto" w:fill="FFFFFF"/>
        </w:rPr>
        <w:t>2021</w:t>
      </w:r>
      <w:r w:rsidRPr="00216C65">
        <w:rPr>
          <w:shd w:val="clear" w:color="auto" w:fill="FFFFFF"/>
        </w:rPr>
        <w:t>年</w:t>
      </w:r>
      <w:r w:rsidRPr="00216C65">
        <w:rPr>
          <w:shd w:val="clear" w:color="auto" w:fill="FFFFFF"/>
        </w:rPr>
        <w:t>3</w:t>
      </w:r>
      <w:r w:rsidRPr="00216C65">
        <w:rPr>
          <w:shd w:val="clear" w:color="auto" w:fill="FFFFFF"/>
        </w:rPr>
        <w:t>月</w:t>
      </w:r>
      <w:r w:rsidRPr="00216C65">
        <w:rPr>
          <w:shd w:val="clear" w:color="auto" w:fill="FFFFFF"/>
        </w:rPr>
        <w:t>9</w:t>
      </w:r>
      <w:r w:rsidRPr="00216C65">
        <w:rPr>
          <w:shd w:val="clear" w:color="auto" w:fill="FFFFFF"/>
        </w:rPr>
        <w:t>日，《信息安全技术</w:t>
      </w:r>
      <w:r w:rsidRPr="00216C65">
        <w:rPr>
          <w:shd w:val="clear" w:color="auto" w:fill="FFFFFF"/>
        </w:rPr>
        <w:t xml:space="preserve"> </w:t>
      </w:r>
      <w:r w:rsidRPr="00216C65">
        <w:rPr>
          <w:shd w:val="clear" w:color="auto" w:fill="FFFFFF"/>
        </w:rPr>
        <w:t>信息系统密码应用基本要求》（</w:t>
      </w:r>
      <w:r w:rsidRPr="00216C65">
        <w:rPr>
          <w:shd w:val="clear" w:color="auto" w:fill="FFFFFF"/>
        </w:rPr>
        <w:t>GB/T 39786-2021</w:t>
      </w:r>
      <w:r w:rsidRPr="00216C65">
        <w:rPr>
          <w:shd w:val="clear" w:color="auto" w:fill="FFFFFF"/>
        </w:rPr>
        <w:t>）正式发布，并于</w:t>
      </w:r>
      <w:r w:rsidRPr="00216C65">
        <w:rPr>
          <w:shd w:val="clear" w:color="auto" w:fill="FFFFFF"/>
        </w:rPr>
        <w:t>2021</w:t>
      </w:r>
      <w:r w:rsidRPr="00216C65">
        <w:rPr>
          <w:shd w:val="clear" w:color="auto" w:fill="FFFFFF"/>
        </w:rPr>
        <w:t>年</w:t>
      </w:r>
      <w:r w:rsidRPr="00216C65">
        <w:rPr>
          <w:shd w:val="clear" w:color="auto" w:fill="FFFFFF"/>
        </w:rPr>
        <w:t>10</w:t>
      </w:r>
      <w:r w:rsidRPr="00216C65">
        <w:rPr>
          <w:shd w:val="clear" w:color="auto" w:fill="FFFFFF"/>
        </w:rPr>
        <w:t>月</w:t>
      </w:r>
      <w:r w:rsidRPr="00216C65">
        <w:rPr>
          <w:shd w:val="clear" w:color="auto" w:fill="FFFFFF"/>
        </w:rPr>
        <w:t>1</w:t>
      </w:r>
      <w:r w:rsidRPr="00216C65">
        <w:rPr>
          <w:shd w:val="clear" w:color="auto" w:fill="FFFFFF"/>
        </w:rPr>
        <w:t>日起实施。</w:t>
      </w:r>
      <w:r w:rsidRPr="00216C65">
        <w:rPr>
          <w:shd w:val="clear" w:color="auto" w:fill="FFFFFF"/>
        </w:rPr>
        <w:t>“</w:t>
      </w:r>
      <w:r w:rsidRPr="00216C65">
        <w:rPr>
          <w:shd w:val="clear" w:color="auto" w:fill="FFFFFF"/>
        </w:rPr>
        <w:t>基本要求</w:t>
      </w:r>
      <w:r w:rsidRPr="00216C65">
        <w:rPr>
          <w:shd w:val="clear" w:color="auto" w:fill="FFFFFF"/>
        </w:rPr>
        <w:t>”</w:t>
      </w:r>
      <w:r w:rsidRPr="00216C65">
        <w:rPr>
          <w:shd w:val="clear" w:color="auto" w:fill="FFFFFF"/>
        </w:rPr>
        <w:t>从行业标准上升为国家标准，是</w:t>
      </w:r>
      <w:r w:rsidRPr="00216C65">
        <w:rPr>
          <w:rStyle w:val="af6"/>
          <w:rFonts w:ascii="Arial" w:hAnsi="Arial" w:cs="Arial"/>
          <w:b w:val="0"/>
          <w:color w:val="191919"/>
          <w:shd w:val="clear" w:color="auto" w:fill="FFFFFF"/>
        </w:rPr>
        <w:t>商用密码应用与安全性评估工作的重要里程碑</w:t>
      </w:r>
      <w:r w:rsidRPr="00216C65">
        <w:rPr>
          <w:rStyle w:val="af6"/>
          <w:rFonts w:ascii="Arial" w:hAnsi="Arial" w:cs="Arial" w:hint="eastAsia"/>
          <w:b w:val="0"/>
          <w:color w:val="191919"/>
          <w:shd w:val="clear" w:color="auto" w:fill="FFFFFF"/>
        </w:rPr>
        <w:t>。</w:t>
      </w:r>
    </w:p>
    <w:p w14:paraId="59993DE2" w14:textId="5BD85A5D" w:rsidR="0099673D" w:rsidRPr="00216C65" w:rsidRDefault="000F4486" w:rsidP="00AF4829">
      <w:pPr>
        <w:pStyle w:val="2"/>
        <w:numPr>
          <w:ilvl w:val="0"/>
          <w:numId w:val="0"/>
        </w:numPr>
        <w:spacing w:line="360" w:lineRule="auto"/>
      </w:pPr>
      <w:bookmarkStart w:id="18" w:name="_Toc90975227"/>
      <w:bookmarkStart w:id="19" w:name="_Toc110536106"/>
      <w:bookmarkStart w:id="20" w:name="_GoBack"/>
      <w:bookmarkEnd w:id="20"/>
      <w:r>
        <w:rPr>
          <w:rFonts w:hint="eastAsia"/>
        </w:rPr>
        <w:t>1</w:t>
      </w:r>
      <w:r>
        <w:t xml:space="preserve">.1 </w:t>
      </w:r>
      <w:r w:rsidR="0046210B" w:rsidRPr="00216C65">
        <w:rPr>
          <w:rFonts w:hint="eastAsia"/>
        </w:rPr>
        <w:t>国家政策法规要求</w:t>
      </w:r>
      <w:bookmarkEnd w:id="18"/>
      <w:bookmarkEnd w:id="19"/>
    </w:p>
    <w:p w14:paraId="66E7F206" w14:textId="77777777" w:rsidR="0099673D" w:rsidRPr="00216C65" w:rsidRDefault="0046210B" w:rsidP="00855507">
      <w:pPr>
        <w:numPr>
          <w:ilvl w:val="0"/>
          <w:numId w:val="3"/>
        </w:numPr>
        <w:ind w:firstLineChars="0"/>
      </w:pPr>
      <w:r w:rsidRPr="00216C65">
        <w:rPr>
          <w:rFonts w:hint="eastAsia"/>
        </w:rPr>
        <w:t>《中华人民共和国网络安全法》；</w:t>
      </w:r>
    </w:p>
    <w:p w14:paraId="6B3CB1BC" w14:textId="77777777" w:rsidR="0099673D" w:rsidRPr="00216C65" w:rsidRDefault="0046210B" w:rsidP="00855507">
      <w:pPr>
        <w:numPr>
          <w:ilvl w:val="0"/>
          <w:numId w:val="3"/>
        </w:numPr>
        <w:ind w:firstLineChars="0"/>
      </w:pPr>
      <w:r w:rsidRPr="00216C65">
        <w:rPr>
          <w:rFonts w:hint="eastAsia"/>
        </w:rPr>
        <w:t>《中华人民共和国密码法》；</w:t>
      </w:r>
    </w:p>
    <w:p w14:paraId="127B662C" w14:textId="77777777" w:rsidR="0099673D" w:rsidRPr="00216C65" w:rsidRDefault="0046210B" w:rsidP="00855507">
      <w:pPr>
        <w:numPr>
          <w:ilvl w:val="0"/>
          <w:numId w:val="3"/>
        </w:numPr>
        <w:ind w:firstLineChars="0"/>
      </w:pPr>
      <w:r w:rsidRPr="00216C65">
        <w:rPr>
          <w:rFonts w:hint="eastAsia"/>
        </w:rPr>
        <w:t>2018</w:t>
      </w:r>
      <w:r w:rsidRPr="00216C65">
        <w:rPr>
          <w:rFonts w:hint="eastAsia"/>
        </w:rPr>
        <w:t>年</w:t>
      </w:r>
      <w:r w:rsidRPr="00216C65">
        <w:rPr>
          <w:rFonts w:hint="eastAsia"/>
        </w:rPr>
        <w:t>7</w:t>
      </w:r>
      <w:r w:rsidRPr="00216C65">
        <w:rPr>
          <w:rFonts w:hint="eastAsia"/>
        </w:rPr>
        <w:t>月中央办公厅印发的《金融和重要领域密码应用与创新发展工作规划（</w:t>
      </w:r>
      <w:r w:rsidRPr="00216C65">
        <w:rPr>
          <w:rFonts w:hint="eastAsia"/>
        </w:rPr>
        <w:t>2018-2022)</w:t>
      </w:r>
      <w:r w:rsidRPr="00216C65">
        <w:rPr>
          <w:rFonts w:hint="eastAsia"/>
        </w:rPr>
        <w:t>》；</w:t>
      </w:r>
    </w:p>
    <w:p w14:paraId="230B569D" w14:textId="77777777" w:rsidR="0099673D" w:rsidRPr="00216C65" w:rsidRDefault="0046210B" w:rsidP="00855507">
      <w:pPr>
        <w:numPr>
          <w:ilvl w:val="0"/>
          <w:numId w:val="3"/>
        </w:numPr>
        <w:ind w:firstLineChars="0"/>
      </w:pPr>
      <w:r w:rsidRPr="00216C65">
        <w:rPr>
          <w:rFonts w:hint="eastAsia"/>
        </w:rPr>
        <w:t>《信息安全技术</w:t>
      </w:r>
      <w:r w:rsidRPr="00216C65">
        <w:rPr>
          <w:rFonts w:hint="eastAsia"/>
        </w:rPr>
        <w:t xml:space="preserve"> </w:t>
      </w:r>
      <w:r w:rsidRPr="00216C65">
        <w:rPr>
          <w:rFonts w:hint="eastAsia"/>
        </w:rPr>
        <w:t>信息系统密码应用基本要求》（</w:t>
      </w:r>
      <w:r w:rsidRPr="00216C65">
        <w:rPr>
          <w:rFonts w:hint="eastAsia"/>
        </w:rPr>
        <w:t>GB/T</w:t>
      </w:r>
      <w:r w:rsidRPr="00216C65">
        <w:t xml:space="preserve"> </w:t>
      </w:r>
      <w:r w:rsidRPr="00216C65">
        <w:rPr>
          <w:rFonts w:hint="eastAsia"/>
        </w:rPr>
        <w:t>39786-2021</w:t>
      </w:r>
      <w:r w:rsidRPr="00216C65">
        <w:rPr>
          <w:rFonts w:hint="eastAsia"/>
        </w:rPr>
        <w:t>）；</w:t>
      </w:r>
    </w:p>
    <w:p w14:paraId="05069A75" w14:textId="77777777" w:rsidR="0099673D" w:rsidRPr="00216C65" w:rsidRDefault="0046210B" w:rsidP="00855507">
      <w:pPr>
        <w:numPr>
          <w:ilvl w:val="0"/>
          <w:numId w:val="3"/>
        </w:numPr>
        <w:ind w:firstLineChars="0"/>
      </w:pPr>
      <w:r w:rsidRPr="00216C65">
        <w:rPr>
          <w:rFonts w:hint="eastAsia"/>
        </w:rPr>
        <w:t>《信息安全技术网络安全等级保护基本要求》（</w:t>
      </w:r>
      <w:r w:rsidRPr="00216C65">
        <w:rPr>
          <w:rFonts w:hint="eastAsia"/>
        </w:rPr>
        <w:t>GB/T 22239-2019</w:t>
      </w:r>
      <w:r w:rsidRPr="00216C65">
        <w:rPr>
          <w:rFonts w:hint="eastAsia"/>
        </w:rPr>
        <w:t>）；</w:t>
      </w:r>
    </w:p>
    <w:p w14:paraId="696030AD" w14:textId="77777777" w:rsidR="0099673D" w:rsidRPr="00216C65" w:rsidRDefault="0046210B" w:rsidP="00855507">
      <w:pPr>
        <w:numPr>
          <w:ilvl w:val="0"/>
          <w:numId w:val="3"/>
        </w:numPr>
        <w:ind w:firstLineChars="0"/>
      </w:pPr>
      <w:r w:rsidRPr="00216C65">
        <w:rPr>
          <w:rFonts w:hint="eastAsia"/>
        </w:rPr>
        <w:t>《信息安全技术网络安全等级保护设计技术要求》（</w:t>
      </w:r>
      <w:r w:rsidRPr="00216C65">
        <w:rPr>
          <w:rFonts w:hint="eastAsia"/>
        </w:rPr>
        <w:t>GB/T 25070-2019</w:t>
      </w:r>
      <w:r w:rsidRPr="00216C65">
        <w:rPr>
          <w:rFonts w:hint="eastAsia"/>
        </w:rPr>
        <w:t>）；</w:t>
      </w:r>
    </w:p>
    <w:p w14:paraId="2A384334" w14:textId="77777777" w:rsidR="0099673D" w:rsidRPr="00216C65" w:rsidRDefault="0046210B" w:rsidP="00855507">
      <w:pPr>
        <w:numPr>
          <w:ilvl w:val="0"/>
          <w:numId w:val="3"/>
        </w:numPr>
        <w:ind w:firstLineChars="0"/>
      </w:pPr>
      <w:r w:rsidRPr="00216C65">
        <w:rPr>
          <w:rFonts w:hint="eastAsia"/>
        </w:rPr>
        <w:t>《中华人民共和国电子签名法》；</w:t>
      </w:r>
    </w:p>
    <w:p w14:paraId="4B76DA03" w14:textId="77777777" w:rsidR="0099673D" w:rsidRPr="00216C65" w:rsidRDefault="0046210B" w:rsidP="00855507">
      <w:pPr>
        <w:numPr>
          <w:ilvl w:val="0"/>
          <w:numId w:val="3"/>
        </w:numPr>
        <w:ind w:firstLineChars="0"/>
      </w:pPr>
      <w:r w:rsidRPr="00216C65">
        <w:rPr>
          <w:rFonts w:hint="eastAsia"/>
        </w:rPr>
        <w:t>《关键信息基础设施安全保护条例（征求意见稿）》；</w:t>
      </w:r>
    </w:p>
    <w:p w14:paraId="299680CE" w14:textId="77777777" w:rsidR="0099673D" w:rsidRPr="00216C65" w:rsidRDefault="0046210B" w:rsidP="00855507">
      <w:pPr>
        <w:numPr>
          <w:ilvl w:val="0"/>
          <w:numId w:val="3"/>
        </w:numPr>
        <w:ind w:firstLineChars="0"/>
      </w:pPr>
      <w:r w:rsidRPr="00216C65">
        <w:rPr>
          <w:rFonts w:hint="eastAsia"/>
        </w:rPr>
        <w:t>《网络安全等级保护条例（征求意见稿）》；</w:t>
      </w:r>
    </w:p>
    <w:p w14:paraId="0DD81EE7" w14:textId="77777777" w:rsidR="0099673D" w:rsidRPr="00216C65" w:rsidRDefault="0046210B" w:rsidP="00855507">
      <w:pPr>
        <w:numPr>
          <w:ilvl w:val="0"/>
          <w:numId w:val="3"/>
        </w:numPr>
        <w:ind w:firstLineChars="0"/>
      </w:pPr>
      <w:r w:rsidRPr="00216C65">
        <w:rPr>
          <w:rFonts w:hint="eastAsia"/>
        </w:rPr>
        <w:t>《关于贯彻落实网络安全等级保护制度和关键信息基础设施安全保护制度的指导意见》；</w:t>
      </w:r>
    </w:p>
    <w:p w14:paraId="37264302" w14:textId="77777777" w:rsidR="0099673D" w:rsidRPr="00216C65" w:rsidRDefault="0046210B" w:rsidP="00855507">
      <w:pPr>
        <w:numPr>
          <w:ilvl w:val="0"/>
          <w:numId w:val="3"/>
        </w:numPr>
        <w:ind w:firstLineChars="0"/>
      </w:pPr>
      <w:r w:rsidRPr="00216C65">
        <w:rPr>
          <w:rFonts w:hint="eastAsia"/>
        </w:rPr>
        <w:t>《商用密码应用安全性评估管理办法（试行）》；</w:t>
      </w:r>
    </w:p>
    <w:p w14:paraId="51E57B51" w14:textId="77777777" w:rsidR="0099673D" w:rsidRPr="00216C65" w:rsidRDefault="0046210B" w:rsidP="00855507">
      <w:pPr>
        <w:numPr>
          <w:ilvl w:val="0"/>
          <w:numId w:val="3"/>
        </w:numPr>
        <w:ind w:firstLineChars="0"/>
      </w:pPr>
      <w:r w:rsidRPr="00216C65">
        <w:rPr>
          <w:rFonts w:hint="eastAsia"/>
        </w:rPr>
        <w:t>《金融和重要领域密码应用与创新发展工作规划（</w:t>
      </w:r>
      <w:r w:rsidRPr="00216C65">
        <w:rPr>
          <w:rFonts w:hint="eastAsia"/>
        </w:rPr>
        <w:t>2018-2022</w:t>
      </w:r>
      <w:r w:rsidRPr="00216C65">
        <w:rPr>
          <w:rFonts w:hint="eastAsia"/>
        </w:rPr>
        <w:t>年）》</w:t>
      </w:r>
      <w:r w:rsidRPr="00216C65">
        <w:rPr>
          <w:rFonts w:hint="eastAsia"/>
        </w:rPr>
        <w:t xml:space="preserve"> </w:t>
      </w:r>
      <w:r w:rsidRPr="00216C65">
        <w:rPr>
          <w:rFonts w:hint="eastAsia"/>
        </w:rPr>
        <w:t>厅字【</w:t>
      </w:r>
      <w:r w:rsidRPr="00216C65">
        <w:rPr>
          <w:rFonts w:hint="eastAsia"/>
        </w:rPr>
        <w:t>2018</w:t>
      </w:r>
      <w:r w:rsidRPr="00216C65">
        <w:rPr>
          <w:rFonts w:hint="eastAsia"/>
        </w:rPr>
        <w:t>】</w:t>
      </w:r>
      <w:r w:rsidRPr="00216C65">
        <w:rPr>
          <w:rFonts w:hint="eastAsia"/>
        </w:rPr>
        <w:t>36</w:t>
      </w:r>
      <w:r w:rsidRPr="00216C65">
        <w:rPr>
          <w:rFonts w:hint="eastAsia"/>
        </w:rPr>
        <w:t>号；</w:t>
      </w:r>
    </w:p>
    <w:p w14:paraId="6BB8B93A" w14:textId="77777777" w:rsidR="0099673D" w:rsidRPr="00216C65" w:rsidRDefault="0046210B" w:rsidP="00855507">
      <w:pPr>
        <w:numPr>
          <w:ilvl w:val="0"/>
          <w:numId w:val="3"/>
        </w:numPr>
        <w:ind w:firstLineChars="0"/>
      </w:pPr>
      <w:r w:rsidRPr="00216C65">
        <w:rPr>
          <w:rFonts w:hint="eastAsia"/>
        </w:rPr>
        <w:t>《国家政务信息化项目建设管理办法》国办发【</w:t>
      </w:r>
      <w:r w:rsidRPr="00216C65">
        <w:rPr>
          <w:rFonts w:hint="eastAsia"/>
        </w:rPr>
        <w:t>2019</w:t>
      </w:r>
      <w:r w:rsidRPr="00216C65">
        <w:rPr>
          <w:rFonts w:hint="eastAsia"/>
        </w:rPr>
        <w:t>】</w:t>
      </w:r>
      <w:r w:rsidRPr="00216C65">
        <w:rPr>
          <w:rFonts w:hint="eastAsia"/>
        </w:rPr>
        <w:t>57</w:t>
      </w:r>
      <w:r w:rsidRPr="00216C65">
        <w:rPr>
          <w:rFonts w:hint="eastAsia"/>
        </w:rPr>
        <w:t>号；</w:t>
      </w:r>
    </w:p>
    <w:p w14:paraId="28A6C801" w14:textId="77777777" w:rsidR="0099673D" w:rsidRPr="00216C65" w:rsidRDefault="0046210B" w:rsidP="00855507">
      <w:pPr>
        <w:numPr>
          <w:ilvl w:val="0"/>
          <w:numId w:val="3"/>
        </w:numPr>
        <w:ind w:firstLineChars="0"/>
      </w:pPr>
      <w:r w:rsidRPr="00216C65">
        <w:rPr>
          <w:rFonts w:hint="eastAsia"/>
        </w:rPr>
        <w:t>《国家密码管理局关于请进一步加强国家政务信息系统密码应用与安全性评估工作的函》国密局函【</w:t>
      </w:r>
      <w:r w:rsidRPr="00216C65">
        <w:rPr>
          <w:rFonts w:hint="eastAsia"/>
        </w:rPr>
        <w:t>2020</w:t>
      </w:r>
      <w:r w:rsidRPr="00216C65">
        <w:rPr>
          <w:rFonts w:hint="eastAsia"/>
        </w:rPr>
        <w:t>】</w:t>
      </w:r>
      <w:r w:rsidRPr="00216C65">
        <w:rPr>
          <w:rFonts w:hint="eastAsia"/>
        </w:rPr>
        <w:t>119</w:t>
      </w:r>
      <w:r w:rsidRPr="00216C65">
        <w:rPr>
          <w:rFonts w:hint="eastAsia"/>
        </w:rPr>
        <w:t>号；</w:t>
      </w:r>
    </w:p>
    <w:p w14:paraId="2153916D" w14:textId="025FBE14" w:rsidR="0099673D" w:rsidRPr="003F11E0" w:rsidRDefault="00397DCC" w:rsidP="0029142E">
      <w:pPr>
        <w:pStyle w:val="2"/>
        <w:numPr>
          <w:ilvl w:val="0"/>
          <w:numId w:val="0"/>
        </w:numPr>
        <w:spacing w:line="360" w:lineRule="auto"/>
      </w:pPr>
      <w:bookmarkStart w:id="21" w:name="_Toc90975228"/>
      <w:bookmarkStart w:id="22" w:name="_Toc110536107"/>
      <w:r>
        <w:rPr>
          <w:rFonts w:hint="eastAsia"/>
        </w:rPr>
        <w:lastRenderedPageBreak/>
        <w:t>1</w:t>
      </w:r>
      <w:r>
        <w:t xml:space="preserve">.2 </w:t>
      </w:r>
      <w:r w:rsidR="0046210B" w:rsidRPr="003F11E0">
        <w:rPr>
          <w:rFonts w:hint="eastAsia"/>
        </w:rPr>
        <w:t>密码应用现状</w:t>
      </w:r>
      <w:bookmarkEnd w:id="21"/>
      <w:bookmarkEnd w:id="22"/>
    </w:p>
    <w:p w14:paraId="1DFECBE1" w14:textId="4F78BF74" w:rsidR="0099673D" w:rsidRPr="00216C65" w:rsidRDefault="007653A0" w:rsidP="00855507">
      <w:pPr>
        <w:ind w:firstLine="560"/>
      </w:pPr>
      <w:r>
        <w:t>{{sysname}}</w:t>
      </w:r>
      <w:r w:rsidR="0046210B" w:rsidRPr="00216C65">
        <w:rPr>
          <w:rFonts w:hint="eastAsia"/>
        </w:rPr>
        <w:t>平台在设计初期在网络通信方面传输通道未采取数据保密性措施</w:t>
      </w:r>
      <w:r w:rsidR="0046210B" w:rsidRPr="00216C65">
        <w:rPr>
          <w:rFonts w:hint="eastAsia"/>
        </w:rPr>
        <w:t>;</w:t>
      </w:r>
      <w:r w:rsidR="0046210B" w:rsidRPr="00216C65">
        <w:rPr>
          <w:rFonts w:hint="eastAsia"/>
        </w:rPr>
        <w:t>设备计算安全方面通过账号口令登录操作系统系统进行运维管理；在应用数据方面使用账号口令或动态验证密码实现应用登录验证；应用数据未使用加密技术加密存储。</w:t>
      </w:r>
      <w:r w:rsidRPr="007653A0">
        <w:t>{{sysname}}</w:t>
      </w:r>
      <w:r w:rsidR="0046210B" w:rsidRPr="00216C65">
        <w:rPr>
          <w:rFonts w:hint="eastAsia"/>
        </w:rPr>
        <w:t>平台整体现状未涉及商用密码安全应用。</w:t>
      </w:r>
    </w:p>
    <w:p w14:paraId="52E042F1" w14:textId="77777777" w:rsidR="0099673D" w:rsidRPr="00216C65" w:rsidRDefault="0046210B" w:rsidP="00855507">
      <w:pPr>
        <w:ind w:firstLine="560"/>
      </w:pPr>
      <w:r w:rsidRPr="00216C65">
        <w:rPr>
          <w:rFonts w:hint="eastAsia"/>
        </w:rPr>
        <w:t>如何合规、正确、有效使用商用密码，充分发挥商用密码在保障网络安全的核心技术和基础支撑作用，关乎国家大局、关乎网络空间安全、关乎用户隐私，然而当前密码安全形势严峻，商用密码应用现状不容乐观，主要存在密码应用不广泛、密码应用不规范和密码应用不安全等问题。</w:t>
      </w:r>
    </w:p>
    <w:p w14:paraId="0074E6FB" w14:textId="42F8FD19" w:rsidR="0099673D" w:rsidRPr="00216C65" w:rsidRDefault="007653A0" w:rsidP="00855507">
      <w:pPr>
        <w:ind w:firstLine="560"/>
      </w:pPr>
      <w:r w:rsidRPr="007653A0">
        <w:t>{{sysname}}</w:t>
      </w:r>
      <w:r w:rsidR="0046210B" w:rsidRPr="00216C65">
        <w:rPr>
          <w:rFonts w:hint="eastAsia"/>
        </w:rPr>
        <w:t>密码应用建设充分考虑建立健全网络和信息系统密码保障体系的必要性，完善密码基础设施，提升密码适用管理水平，推进密码在重要领域系统身份认证、安全隔离、信息加密、信息数据保护等方面的应用，实现密码应用安全工作全面展开迫在眉睫。</w:t>
      </w:r>
    </w:p>
    <w:p w14:paraId="1FCDCCFB" w14:textId="4F5AF2B0" w:rsidR="0099673D" w:rsidRPr="003F11E0" w:rsidRDefault="00397DCC" w:rsidP="0029142E">
      <w:pPr>
        <w:pStyle w:val="2"/>
        <w:numPr>
          <w:ilvl w:val="0"/>
          <w:numId w:val="0"/>
        </w:numPr>
        <w:spacing w:line="360" w:lineRule="auto"/>
      </w:pPr>
      <w:bookmarkStart w:id="23" w:name="_Toc90975229"/>
      <w:bookmarkStart w:id="24" w:name="_Toc110536108"/>
      <w:r>
        <w:rPr>
          <w:rFonts w:hint="eastAsia"/>
        </w:rPr>
        <w:t>1</w:t>
      </w:r>
      <w:r>
        <w:t xml:space="preserve">.3 </w:t>
      </w:r>
      <w:r w:rsidR="0046210B" w:rsidRPr="003F11E0">
        <w:rPr>
          <w:rFonts w:hint="eastAsia"/>
        </w:rPr>
        <w:t>项目实施的必要性</w:t>
      </w:r>
      <w:bookmarkEnd w:id="23"/>
      <w:bookmarkEnd w:id="24"/>
    </w:p>
    <w:p w14:paraId="353D6997" w14:textId="116B815B" w:rsidR="0099673D" w:rsidRPr="00216C65" w:rsidRDefault="0046210B" w:rsidP="00855507">
      <w:pPr>
        <w:ind w:firstLine="560"/>
      </w:pPr>
      <w:r w:rsidRPr="00216C65">
        <w:rPr>
          <w:rFonts w:hint="eastAsia"/>
        </w:rPr>
        <w:t>为贯彻落实《密码法》关于信息系统密码应用的要求，结合《国家电子政务建设指导意见》，决定对</w:t>
      </w:r>
      <w:r w:rsidR="007653A0" w:rsidRPr="007653A0">
        <w:t>{{sysname}}</w:t>
      </w:r>
      <w:r w:rsidRPr="00216C65">
        <w:rPr>
          <w:rFonts w:hint="eastAsia"/>
        </w:rPr>
        <w:t>进行密码应用方案设计，进一步加强重要基础设施的安全防范能力，提高运行保障水平，确保重要信息系统安全稳定运行，防止敏感信息泄露。</w:t>
      </w:r>
    </w:p>
    <w:p w14:paraId="100891E0" w14:textId="04026C73" w:rsidR="0099673D" w:rsidRPr="00216C65" w:rsidRDefault="0046210B" w:rsidP="00855507">
      <w:pPr>
        <w:ind w:firstLine="560"/>
      </w:pPr>
      <w:r w:rsidRPr="00216C65">
        <w:rPr>
          <w:rFonts w:hint="eastAsia"/>
        </w:rPr>
        <w:t>通过对</w:t>
      </w:r>
      <w:r w:rsidR="007653A0" w:rsidRPr="007653A0">
        <w:t>{{sysname}}</w:t>
      </w:r>
      <w:r w:rsidRPr="00216C65">
        <w:rPr>
          <w:rFonts w:hint="eastAsia"/>
        </w:rPr>
        <w:t>的现状和密码应用需求进行分析，依据</w:t>
      </w:r>
      <w:r w:rsidRPr="00216C65">
        <w:rPr>
          <w:rFonts w:hint="eastAsia"/>
        </w:rPr>
        <w:t>GB/T</w:t>
      </w:r>
      <w:r w:rsidRPr="00216C65">
        <w:t xml:space="preserve"> </w:t>
      </w:r>
      <w:r w:rsidRPr="00216C65">
        <w:rPr>
          <w:rFonts w:hint="eastAsia"/>
        </w:rPr>
        <w:t>39786-2021</w:t>
      </w:r>
      <w:r w:rsidRPr="00216C65">
        <w:rPr>
          <w:rFonts w:hint="eastAsia"/>
        </w:rPr>
        <w:t>《信息安全技术</w:t>
      </w:r>
      <w:r w:rsidRPr="00216C65">
        <w:rPr>
          <w:rFonts w:hint="eastAsia"/>
        </w:rPr>
        <w:t xml:space="preserve"> </w:t>
      </w:r>
      <w:r w:rsidRPr="00216C65">
        <w:rPr>
          <w:rFonts w:hint="eastAsia"/>
        </w:rPr>
        <w:t>信息系统密码应用基本要求》设计密码应用方案。</w:t>
      </w:r>
    </w:p>
    <w:p w14:paraId="33D0E933" w14:textId="10E3C58A" w:rsidR="0099673D" w:rsidRPr="00216C65" w:rsidRDefault="0046210B" w:rsidP="00855507">
      <w:pPr>
        <w:ind w:firstLine="560"/>
      </w:pPr>
      <w:r w:rsidRPr="00216C65">
        <w:rPr>
          <w:rFonts w:hint="eastAsia"/>
        </w:rPr>
        <w:t>在网络安全上升到国家安全层面之后，</w:t>
      </w:r>
      <w:r w:rsidR="007653A0" w:rsidRPr="007653A0">
        <w:t>{{sysname}}</w:t>
      </w:r>
      <w:r w:rsidRPr="00216C65">
        <w:rPr>
          <w:rFonts w:hint="eastAsia"/>
        </w:rPr>
        <w:t>安全性要求，就成为了重中之重。</w:t>
      </w:r>
      <w:r w:rsidR="007653A0" w:rsidRPr="007653A0">
        <w:t>{{sysname}}</w:t>
      </w:r>
      <w:r w:rsidRPr="00216C65">
        <w:rPr>
          <w:rFonts w:hint="eastAsia"/>
        </w:rPr>
        <w:t>安全隐患主要分为两个层面：一是系统的安全，包括设备主机安全、中间件安全、操作系统安全、网络安全、应用安全等；</w:t>
      </w:r>
      <w:r w:rsidRPr="00216C65">
        <w:rPr>
          <w:rFonts w:hint="eastAsia"/>
        </w:rPr>
        <w:lastRenderedPageBreak/>
        <w:t>二是数据的安全，在数据聚集化的趋势下，集中后的数据如何安全的存储、传输和使用也是个挑战。商用密码对于网络空间技术领域具有重要的基础性、引领性、关键性地位，特别是在数据加密、身份鉴别、访问控制、取证溯源等方面依然发挥着难以替代的重要作用。</w:t>
      </w:r>
    </w:p>
    <w:p w14:paraId="708F08CD" w14:textId="77777777" w:rsidR="0099673D" w:rsidRPr="00216C65" w:rsidRDefault="0046210B" w:rsidP="00855507">
      <w:pPr>
        <w:ind w:firstLine="560"/>
      </w:pPr>
      <w:r w:rsidRPr="00216C65">
        <w:rPr>
          <w:rFonts w:hint="eastAsia"/>
        </w:rPr>
        <w:t>到目前为止，密码技术仍是保障网络与信息安全最有效、最可靠、最经济的关键核心技术。通过基于密码技术的身份鉴别、信任管理、访问控制、数据加密、可信计算、密文计算、数据脱敏等措施，可以有效解决数据产生、传输、存储、处理、分析、使用等全生命周期安全问题，解决基础网络资源、信息设施、计算分析、应用服务、网络接入等全体系安全问题。</w:t>
      </w:r>
    </w:p>
    <w:p w14:paraId="3A519CAB" w14:textId="77777777" w:rsidR="0099673D" w:rsidRPr="00216C65" w:rsidRDefault="0046210B" w:rsidP="00855507">
      <w:pPr>
        <w:ind w:firstLine="560"/>
        <w:rPr>
          <w:color w:val="000000" w:themeColor="text1"/>
        </w:rPr>
      </w:pPr>
      <w:r w:rsidRPr="00216C65">
        <w:rPr>
          <w:rFonts w:hint="eastAsia"/>
          <w:color w:val="000000" w:themeColor="text1"/>
        </w:rPr>
        <w:t>目前国际上通用的密码算法存在安全隐患，如</w:t>
      </w:r>
      <w:r w:rsidRPr="00216C65">
        <w:rPr>
          <w:rFonts w:hint="eastAsia"/>
          <w:color w:val="000000" w:themeColor="text1"/>
        </w:rPr>
        <w:t>RSA</w:t>
      </w:r>
      <w:r w:rsidRPr="00216C65">
        <w:rPr>
          <w:rFonts w:hint="eastAsia"/>
          <w:color w:val="000000" w:themeColor="text1"/>
        </w:rPr>
        <w:t>会被植入后门等，且使用的芯片大部分都是国外产品和技术，在我国尚未完成对这些核心技术控制的现状下，采用国产自主密码技术保障系统安全也成为必然的选择。</w:t>
      </w:r>
    </w:p>
    <w:p w14:paraId="67F41579" w14:textId="77777777" w:rsidR="0099673D" w:rsidRPr="00216C65" w:rsidRDefault="0046210B" w:rsidP="00855507">
      <w:pPr>
        <w:ind w:firstLine="560"/>
        <w:rPr>
          <w:color w:val="000000" w:themeColor="text1"/>
        </w:rPr>
      </w:pPr>
      <w:r w:rsidRPr="00216C65">
        <w:rPr>
          <w:rFonts w:hint="eastAsia"/>
          <w:color w:val="000000" w:themeColor="text1"/>
        </w:rPr>
        <w:t>《中华人民共和国网络安全法》、《中华人民共和国密码法》（</w:t>
      </w:r>
      <w:r w:rsidRPr="00216C65">
        <w:rPr>
          <w:rFonts w:hint="eastAsia"/>
          <w:color w:val="000000" w:themeColor="text1"/>
        </w:rPr>
        <w:t>2020</w:t>
      </w:r>
      <w:r w:rsidRPr="00216C65">
        <w:rPr>
          <w:rFonts w:hint="eastAsia"/>
          <w:color w:val="000000" w:themeColor="text1"/>
        </w:rPr>
        <w:t>年</w:t>
      </w:r>
      <w:r w:rsidRPr="00216C65">
        <w:rPr>
          <w:rFonts w:hint="eastAsia"/>
          <w:color w:val="000000" w:themeColor="text1"/>
        </w:rPr>
        <w:t>1</w:t>
      </w:r>
      <w:r w:rsidRPr="00216C65">
        <w:rPr>
          <w:rFonts w:hint="eastAsia"/>
          <w:color w:val="000000" w:themeColor="text1"/>
        </w:rPr>
        <w:t>月</w:t>
      </w:r>
      <w:r w:rsidRPr="00216C65">
        <w:rPr>
          <w:rFonts w:hint="eastAsia"/>
          <w:color w:val="000000" w:themeColor="text1"/>
        </w:rPr>
        <w:t>1</w:t>
      </w:r>
      <w:r w:rsidRPr="00216C65">
        <w:rPr>
          <w:rFonts w:hint="eastAsia"/>
          <w:color w:val="000000" w:themeColor="text1"/>
        </w:rPr>
        <w:t>日正式施行）、《网络安全等级保护条例》的陆续颁布，及中央、地方的政策加强，进一步奠定了密码技术作为网络安全保护重要手段的地位。</w:t>
      </w:r>
    </w:p>
    <w:p w14:paraId="19E8BC7E" w14:textId="77777777" w:rsidR="0099673D" w:rsidRPr="00216C65" w:rsidRDefault="0046210B" w:rsidP="00855507">
      <w:pPr>
        <w:ind w:firstLine="560"/>
      </w:pPr>
      <w:r w:rsidRPr="00216C65">
        <w:rPr>
          <w:rFonts w:hint="eastAsia"/>
        </w:rPr>
        <w:t>因此，本项目的建设将切合国家网络安全政策要求，同时将有力地消除密码安全隐患，提升业务系统综合防护能力，保护国家和公共利益。</w:t>
      </w:r>
    </w:p>
    <w:p w14:paraId="1093F914" w14:textId="77777777" w:rsidR="0099673D" w:rsidRPr="00216C65" w:rsidRDefault="0099673D" w:rsidP="00855507">
      <w:pPr>
        <w:ind w:firstLine="560"/>
      </w:pPr>
    </w:p>
    <w:p w14:paraId="3EAC5F58" w14:textId="77777777" w:rsidR="00C333B8" w:rsidRPr="00F06205" w:rsidRDefault="00C333B8" w:rsidP="00F06205">
      <w:pPr>
        <w:ind w:left="560" w:firstLineChars="0" w:firstLine="0"/>
      </w:pPr>
    </w:p>
    <w:sectPr w:rsidR="00C333B8" w:rsidRPr="00F06205">
      <w:headerReference w:type="default" r:id="rId17"/>
      <w:footerReference w:type="default" r:id="rId18"/>
      <w:pgSz w:w="11906" w:h="16838"/>
      <w:pgMar w:top="1418" w:right="1418" w:bottom="1418" w:left="1418" w:header="851" w:footer="851" w:gutter="0"/>
      <w:cols w:space="425"/>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0D1B4A" w14:textId="77777777" w:rsidR="00127428" w:rsidRDefault="00127428">
      <w:pPr>
        <w:spacing w:line="240" w:lineRule="auto"/>
        <w:ind w:firstLine="560"/>
      </w:pPr>
      <w:r>
        <w:separator/>
      </w:r>
    </w:p>
  </w:endnote>
  <w:endnote w:type="continuationSeparator" w:id="0">
    <w:p w14:paraId="469D7172" w14:textId="77777777" w:rsidR="00127428" w:rsidRDefault="00127428">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仿宋">
    <w:altName w:val="方正仿宋_GBK"/>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FD4C78" w14:textId="77777777" w:rsidR="00AA36CE" w:rsidRDefault="00AA36CE">
    <w:pPr>
      <w:ind w:firstLine="560"/>
    </w:pPr>
  </w:p>
  <w:p w14:paraId="486B5EB3" w14:textId="77777777" w:rsidR="00AA36CE" w:rsidRDefault="00AA36CE">
    <w:pPr>
      <w:ind w:firstLine="5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FD275D" w14:textId="77777777" w:rsidR="00AA36CE" w:rsidRDefault="00AA36CE">
    <w:pPr>
      <w:pStyle w:val="ae"/>
    </w:pPr>
  </w:p>
  <w:p w14:paraId="2ADBD814" w14:textId="77777777" w:rsidR="00AA36CE" w:rsidRDefault="00AA36CE">
    <w:pPr>
      <w:ind w:firstLine="5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3159C7" w14:textId="77777777" w:rsidR="00AA36CE" w:rsidRDefault="00AA36CE">
    <w:pPr>
      <w:ind w:firstLine="560"/>
    </w:pPr>
  </w:p>
  <w:p w14:paraId="7B4DF105" w14:textId="77777777" w:rsidR="00AA36CE" w:rsidRDefault="00AA36CE">
    <w:pPr>
      <w:ind w:firstLine="5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249C27" w14:textId="77777777" w:rsidR="00AA36CE" w:rsidRDefault="00AA36CE">
    <w:pPr>
      <w:pStyle w:val="ae"/>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EC52E1" w14:textId="77777777" w:rsidR="00AA36CE" w:rsidRDefault="00AA36CE">
    <w:pPr>
      <w:pStyle w:val="ae"/>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4353391"/>
    </w:sdtPr>
    <w:sdtEndPr/>
    <w:sdtContent>
      <w:p w14:paraId="103539C9" w14:textId="3A523B2E" w:rsidR="00AA36CE" w:rsidRDefault="00AA36CE">
        <w:pPr>
          <w:pStyle w:val="ae"/>
        </w:pPr>
        <w:r>
          <w:t xml:space="preserve">- </w:t>
        </w:r>
        <w:r>
          <w:fldChar w:fldCharType="begin"/>
        </w:r>
        <w:r>
          <w:instrText>PAGE   \* MERGEFORMAT</w:instrText>
        </w:r>
        <w:r>
          <w:fldChar w:fldCharType="separate"/>
        </w:r>
        <w:r w:rsidR="00E5396A">
          <w:rPr>
            <w:noProof/>
          </w:rPr>
          <w:t>9</w:t>
        </w:r>
        <w:r>
          <w:fldChar w:fldCharType="end"/>
        </w:r>
        <w:r>
          <w:t xml:space="preserve"> -</w: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8869B1" w14:textId="77777777" w:rsidR="00127428" w:rsidRDefault="00127428">
      <w:pPr>
        <w:ind w:firstLine="560"/>
      </w:pPr>
      <w:r>
        <w:separator/>
      </w:r>
    </w:p>
  </w:footnote>
  <w:footnote w:type="continuationSeparator" w:id="0">
    <w:p w14:paraId="631EB8AD" w14:textId="77777777" w:rsidR="00127428" w:rsidRDefault="00127428">
      <w:pPr>
        <w:ind w:firstLine="56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2D20D9" w14:textId="77777777" w:rsidR="00AA36CE" w:rsidRDefault="00AA36CE">
    <w:pPr>
      <w:ind w:firstLine="560"/>
    </w:pPr>
  </w:p>
  <w:p w14:paraId="4251FBE6" w14:textId="77777777" w:rsidR="00AA36CE" w:rsidRDefault="00AA36CE">
    <w:pPr>
      <w:ind w:firstLine="5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612FF7" w14:textId="77777777" w:rsidR="00AA36CE" w:rsidRDefault="00AA36CE">
    <w:pPr>
      <w:pStyle w:val="af0"/>
      <w:pBdr>
        <w:bottom w:val="none" w:sz="0" w:space="0" w:color="auto"/>
      </w:pBd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B62627" w14:textId="77777777" w:rsidR="00AA36CE" w:rsidRDefault="00AA36CE">
    <w:pPr>
      <w:ind w:firstLine="560"/>
    </w:pPr>
  </w:p>
  <w:p w14:paraId="3AE2A579" w14:textId="77777777" w:rsidR="00AA36CE" w:rsidRDefault="00AA36CE">
    <w:pPr>
      <w:ind w:firstLine="56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8C4ABE" w14:textId="77777777" w:rsidR="00AA36CE" w:rsidRDefault="00AA36CE">
    <w:pPr>
      <w:pStyle w:val="af0"/>
      <w:pBdr>
        <w:bottom w:val="none" w:sz="0" w:space="0"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73751"/>
    <w:multiLevelType w:val="multilevel"/>
    <w:tmpl w:val="06773751"/>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 w15:restartNumberingAfterBreak="0">
    <w:nsid w:val="095F456B"/>
    <w:multiLevelType w:val="multilevel"/>
    <w:tmpl w:val="095F456B"/>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 w15:restartNumberingAfterBreak="0">
    <w:nsid w:val="0BD05A9C"/>
    <w:multiLevelType w:val="multilevel"/>
    <w:tmpl w:val="0BD05A9C"/>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3" w15:restartNumberingAfterBreak="0">
    <w:nsid w:val="0DF651E0"/>
    <w:multiLevelType w:val="multilevel"/>
    <w:tmpl w:val="0DF651E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4" w15:restartNumberingAfterBreak="0">
    <w:nsid w:val="11F16C79"/>
    <w:multiLevelType w:val="multilevel"/>
    <w:tmpl w:val="11F16C79"/>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5" w15:restartNumberingAfterBreak="0">
    <w:nsid w:val="134504AA"/>
    <w:multiLevelType w:val="multilevel"/>
    <w:tmpl w:val="134504AA"/>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6" w15:restartNumberingAfterBreak="0">
    <w:nsid w:val="15756543"/>
    <w:multiLevelType w:val="multilevel"/>
    <w:tmpl w:val="15756543"/>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7" w15:restartNumberingAfterBreak="0">
    <w:nsid w:val="1E7472B2"/>
    <w:multiLevelType w:val="multilevel"/>
    <w:tmpl w:val="1E7472B2"/>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8" w15:restartNumberingAfterBreak="0">
    <w:nsid w:val="1FBF12CF"/>
    <w:multiLevelType w:val="multilevel"/>
    <w:tmpl w:val="1FBF12CF"/>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9" w15:restartNumberingAfterBreak="0">
    <w:nsid w:val="21585D21"/>
    <w:multiLevelType w:val="multilevel"/>
    <w:tmpl w:val="21585D21"/>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0" w15:restartNumberingAfterBreak="0">
    <w:nsid w:val="228C0237"/>
    <w:multiLevelType w:val="multilevel"/>
    <w:tmpl w:val="228C0237"/>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1" w15:restartNumberingAfterBreak="0">
    <w:nsid w:val="28021E1B"/>
    <w:multiLevelType w:val="multilevel"/>
    <w:tmpl w:val="28021E1B"/>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2" w15:restartNumberingAfterBreak="0">
    <w:nsid w:val="294E5F7F"/>
    <w:multiLevelType w:val="multilevel"/>
    <w:tmpl w:val="294E5F7F"/>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3" w15:restartNumberingAfterBreak="0">
    <w:nsid w:val="29584740"/>
    <w:multiLevelType w:val="multilevel"/>
    <w:tmpl w:val="295847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4" w15:restartNumberingAfterBreak="0">
    <w:nsid w:val="2C7C5D98"/>
    <w:multiLevelType w:val="multilevel"/>
    <w:tmpl w:val="2C7C5D98"/>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suff w:val="space"/>
      <w:lvlText w:val="%1.%2.%3.%4.%5.%6.%7"/>
      <w:lvlJc w:val="left"/>
      <w:pPr>
        <w:ind w:left="0" w:firstLine="0"/>
      </w:pPr>
      <w:rPr>
        <w:rFonts w:hint="eastAsia"/>
      </w:rPr>
    </w:lvl>
    <w:lvl w:ilvl="7">
      <w:start w:val="1"/>
      <w:numFmt w:val="decimal"/>
      <w:pStyle w:val="8"/>
      <w:suff w:val="space"/>
      <w:lvlText w:val="%1.%2.%3.%4.%5.%6.%7.%8"/>
      <w:lvlJc w:val="left"/>
      <w:pPr>
        <w:ind w:left="0" w:firstLine="0"/>
      </w:pPr>
      <w:rPr>
        <w:rFonts w:hint="eastAsia"/>
      </w:rPr>
    </w:lvl>
    <w:lvl w:ilvl="8">
      <w:start w:val="1"/>
      <w:numFmt w:val="decimal"/>
      <w:pStyle w:val="9"/>
      <w:suff w:val="space"/>
      <w:lvlText w:val="%1.%2.%3.%4.%5.%6.%7.%8.%9"/>
      <w:lvlJc w:val="left"/>
      <w:pPr>
        <w:ind w:left="0" w:firstLine="0"/>
      </w:pPr>
      <w:rPr>
        <w:rFonts w:hint="eastAsia"/>
      </w:rPr>
    </w:lvl>
  </w:abstractNum>
  <w:abstractNum w:abstractNumId="15" w15:restartNumberingAfterBreak="0">
    <w:nsid w:val="2E703051"/>
    <w:multiLevelType w:val="multilevel"/>
    <w:tmpl w:val="2E703051"/>
    <w:lvl w:ilvl="0">
      <w:start w:val="1"/>
      <w:numFmt w:val="bullet"/>
      <w:lvlText w:val=""/>
      <w:lvlJc w:val="left"/>
      <w:pPr>
        <w:ind w:left="980" w:hanging="420"/>
      </w:pPr>
      <w:rPr>
        <w:rFonts w:ascii="Wingdings" w:hAnsi="Wingdings" w:hint="default"/>
      </w:rPr>
    </w:lvl>
    <w:lvl w:ilvl="1">
      <w:start w:val="1"/>
      <w:numFmt w:val="bullet"/>
      <w:lvlText w:val=""/>
      <w:lvlJc w:val="left"/>
      <w:pPr>
        <w:ind w:left="1400" w:hanging="420"/>
      </w:pPr>
      <w:rPr>
        <w:rFonts w:ascii="Wingdings" w:hAnsi="Wingdings" w:hint="default"/>
      </w:rPr>
    </w:lvl>
    <w:lvl w:ilvl="2">
      <w:start w:val="1"/>
      <w:numFmt w:val="bullet"/>
      <w:lvlText w:val=""/>
      <w:lvlJc w:val="left"/>
      <w:pPr>
        <w:ind w:left="1820" w:hanging="420"/>
      </w:pPr>
      <w:rPr>
        <w:rFonts w:ascii="Wingdings" w:hAnsi="Wingdings" w:hint="default"/>
      </w:rPr>
    </w:lvl>
    <w:lvl w:ilvl="3">
      <w:start w:val="1"/>
      <w:numFmt w:val="bullet"/>
      <w:lvlText w:val=""/>
      <w:lvlJc w:val="left"/>
      <w:pPr>
        <w:ind w:left="2240" w:hanging="420"/>
      </w:pPr>
      <w:rPr>
        <w:rFonts w:ascii="Wingdings" w:hAnsi="Wingdings" w:hint="default"/>
      </w:rPr>
    </w:lvl>
    <w:lvl w:ilvl="4">
      <w:start w:val="1"/>
      <w:numFmt w:val="bullet"/>
      <w:lvlText w:val=""/>
      <w:lvlJc w:val="left"/>
      <w:pPr>
        <w:ind w:left="2660" w:hanging="420"/>
      </w:pPr>
      <w:rPr>
        <w:rFonts w:ascii="Wingdings" w:hAnsi="Wingdings" w:hint="default"/>
      </w:rPr>
    </w:lvl>
    <w:lvl w:ilvl="5">
      <w:start w:val="1"/>
      <w:numFmt w:val="bullet"/>
      <w:lvlText w:val=""/>
      <w:lvlJc w:val="left"/>
      <w:pPr>
        <w:ind w:left="3080" w:hanging="420"/>
      </w:pPr>
      <w:rPr>
        <w:rFonts w:ascii="Wingdings" w:hAnsi="Wingdings" w:hint="default"/>
      </w:rPr>
    </w:lvl>
    <w:lvl w:ilvl="6">
      <w:start w:val="1"/>
      <w:numFmt w:val="bullet"/>
      <w:lvlText w:val=""/>
      <w:lvlJc w:val="left"/>
      <w:pPr>
        <w:ind w:left="3500" w:hanging="420"/>
      </w:pPr>
      <w:rPr>
        <w:rFonts w:ascii="Wingdings" w:hAnsi="Wingdings" w:hint="default"/>
      </w:rPr>
    </w:lvl>
    <w:lvl w:ilvl="7">
      <w:start w:val="1"/>
      <w:numFmt w:val="bullet"/>
      <w:lvlText w:val=""/>
      <w:lvlJc w:val="left"/>
      <w:pPr>
        <w:ind w:left="3920" w:hanging="420"/>
      </w:pPr>
      <w:rPr>
        <w:rFonts w:ascii="Wingdings" w:hAnsi="Wingdings" w:hint="default"/>
      </w:rPr>
    </w:lvl>
    <w:lvl w:ilvl="8">
      <w:start w:val="1"/>
      <w:numFmt w:val="bullet"/>
      <w:lvlText w:val=""/>
      <w:lvlJc w:val="left"/>
      <w:pPr>
        <w:ind w:left="4340" w:hanging="420"/>
      </w:pPr>
      <w:rPr>
        <w:rFonts w:ascii="Wingdings" w:hAnsi="Wingdings" w:hint="default"/>
      </w:rPr>
    </w:lvl>
  </w:abstractNum>
  <w:abstractNum w:abstractNumId="16" w15:restartNumberingAfterBreak="0">
    <w:nsid w:val="30E2096B"/>
    <w:multiLevelType w:val="multilevel"/>
    <w:tmpl w:val="30E2096B"/>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7" w15:restartNumberingAfterBreak="0">
    <w:nsid w:val="32EA6686"/>
    <w:multiLevelType w:val="multilevel"/>
    <w:tmpl w:val="32EA6686"/>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8" w15:restartNumberingAfterBreak="0">
    <w:nsid w:val="34A90760"/>
    <w:multiLevelType w:val="multilevel"/>
    <w:tmpl w:val="34A9076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19" w15:restartNumberingAfterBreak="0">
    <w:nsid w:val="35E31211"/>
    <w:multiLevelType w:val="multilevel"/>
    <w:tmpl w:val="35E31211"/>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0" w15:restartNumberingAfterBreak="0">
    <w:nsid w:val="361D38FC"/>
    <w:multiLevelType w:val="multilevel"/>
    <w:tmpl w:val="361D38FC"/>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1" w15:restartNumberingAfterBreak="0">
    <w:nsid w:val="37AA4387"/>
    <w:multiLevelType w:val="multilevel"/>
    <w:tmpl w:val="37AA4387"/>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2" w15:restartNumberingAfterBreak="0">
    <w:nsid w:val="38D57178"/>
    <w:multiLevelType w:val="multilevel"/>
    <w:tmpl w:val="295847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3" w15:restartNumberingAfterBreak="0">
    <w:nsid w:val="3D413837"/>
    <w:multiLevelType w:val="multilevel"/>
    <w:tmpl w:val="3D413837"/>
    <w:lvl w:ilvl="0">
      <w:start w:val="1"/>
      <w:numFmt w:val="bullet"/>
      <w:pStyle w:val="a"/>
      <w:lvlText w:val=""/>
      <w:lvlJc w:val="left"/>
      <w:pPr>
        <w:tabs>
          <w:tab w:val="left" w:pos="840"/>
        </w:tabs>
        <w:ind w:left="840" w:hanging="420"/>
      </w:pPr>
      <w:rPr>
        <w:rFonts w:ascii="Wingdings" w:hAnsi="Wingdings" w:hint="default"/>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24" w15:restartNumberingAfterBreak="0">
    <w:nsid w:val="40925BB3"/>
    <w:multiLevelType w:val="multilevel"/>
    <w:tmpl w:val="476F2423"/>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5" w15:restartNumberingAfterBreak="0">
    <w:nsid w:val="43A14346"/>
    <w:multiLevelType w:val="multilevel"/>
    <w:tmpl w:val="43A14346"/>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b w:val="0"/>
        <w:bCs w:val="0"/>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6" w15:restartNumberingAfterBreak="0">
    <w:nsid w:val="43BA6AF5"/>
    <w:multiLevelType w:val="multilevel"/>
    <w:tmpl w:val="43BA6AF5"/>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7" w15:restartNumberingAfterBreak="0">
    <w:nsid w:val="446B7F3F"/>
    <w:multiLevelType w:val="multilevel"/>
    <w:tmpl w:val="446B7F3F"/>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8" w15:restartNumberingAfterBreak="0">
    <w:nsid w:val="476F2423"/>
    <w:multiLevelType w:val="multilevel"/>
    <w:tmpl w:val="476F2423"/>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29" w15:restartNumberingAfterBreak="0">
    <w:nsid w:val="497D129D"/>
    <w:multiLevelType w:val="multilevel"/>
    <w:tmpl w:val="497D129D"/>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30" w15:restartNumberingAfterBreak="0">
    <w:nsid w:val="4A6C4FD0"/>
    <w:multiLevelType w:val="multilevel"/>
    <w:tmpl w:val="4A6C4FD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31" w15:restartNumberingAfterBreak="0">
    <w:nsid w:val="4C4A72E2"/>
    <w:multiLevelType w:val="multilevel"/>
    <w:tmpl w:val="4C4A72E2"/>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32" w15:restartNumberingAfterBreak="0">
    <w:nsid w:val="503A0C84"/>
    <w:multiLevelType w:val="multilevel"/>
    <w:tmpl w:val="31BC4375"/>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33" w15:restartNumberingAfterBreak="0">
    <w:nsid w:val="55457041"/>
    <w:multiLevelType w:val="multilevel"/>
    <w:tmpl w:val="55457041"/>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34" w15:restartNumberingAfterBreak="0">
    <w:nsid w:val="5664727E"/>
    <w:multiLevelType w:val="multilevel"/>
    <w:tmpl w:val="5664727E"/>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35" w15:restartNumberingAfterBreak="0">
    <w:nsid w:val="5F49506D"/>
    <w:multiLevelType w:val="multilevel"/>
    <w:tmpl w:val="5F49506D"/>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36" w15:restartNumberingAfterBreak="0">
    <w:nsid w:val="61FB1D5C"/>
    <w:multiLevelType w:val="multilevel"/>
    <w:tmpl w:val="61FB1D5C"/>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37" w15:restartNumberingAfterBreak="0">
    <w:nsid w:val="636200BC"/>
    <w:multiLevelType w:val="multilevel"/>
    <w:tmpl w:val="636200BC"/>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38" w15:restartNumberingAfterBreak="0">
    <w:nsid w:val="656230A4"/>
    <w:multiLevelType w:val="multilevel"/>
    <w:tmpl w:val="656230A4"/>
    <w:lvl w:ilvl="0">
      <w:start w:val="1"/>
      <w:numFmt w:val="decimal"/>
      <w:suff w:val="space"/>
      <w:lvlText w:val="%1、"/>
      <w:lvlJc w:val="left"/>
      <w:pPr>
        <w:ind w:left="0" w:firstLine="556"/>
      </w:pPr>
      <w:rPr>
        <w:rFonts w:hint="eastAsia"/>
      </w:rPr>
    </w:lvl>
    <w:lvl w:ilvl="1">
      <w:start w:val="1"/>
      <w:numFmt w:val="decimal"/>
      <w:suff w:val="space"/>
      <w:lvlText w:val="(%2)"/>
      <w:lvlJc w:val="left"/>
      <w:pPr>
        <w:ind w:left="556" w:firstLine="556"/>
      </w:pPr>
      <w:rPr>
        <w:rFonts w:hint="eastAsia"/>
      </w:rPr>
    </w:lvl>
    <w:lvl w:ilvl="2">
      <w:start w:val="1"/>
      <w:numFmt w:val="lowerRoman"/>
      <w:lvlText w:val="%3."/>
      <w:lvlJc w:val="right"/>
      <w:pPr>
        <w:tabs>
          <w:tab w:val="left" w:pos="1530"/>
        </w:tabs>
        <w:ind w:left="1112" w:firstLine="556"/>
      </w:pPr>
      <w:rPr>
        <w:rFonts w:hint="eastAsia"/>
      </w:rPr>
    </w:lvl>
    <w:lvl w:ilvl="3">
      <w:start w:val="1"/>
      <w:numFmt w:val="decimal"/>
      <w:lvlText w:val="%4."/>
      <w:lvlJc w:val="left"/>
      <w:pPr>
        <w:tabs>
          <w:tab w:val="left" w:pos="2040"/>
        </w:tabs>
        <w:ind w:left="1668" w:firstLine="556"/>
      </w:pPr>
      <w:rPr>
        <w:rFonts w:hint="eastAsia"/>
      </w:rPr>
    </w:lvl>
    <w:lvl w:ilvl="4">
      <w:start w:val="1"/>
      <w:numFmt w:val="lowerLetter"/>
      <w:lvlText w:val="%5)"/>
      <w:lvlJc w:val="left"/>
      <w:pPr>
        <w:tabs>
          <w:tab w:val="left" w:pos="2550"/>
        </w:tabs>
        <w:ind w:left="2224" w:firstLine="556"/>
      </w:pPr>
      <w:rPr>
        <w:rFonts w:hint="eastAsia"/>
      </w:rPr>
    </w:lvl>
    <w:lvl w:ilvl="5">
      <w:start w:val="1"/>
      <w:numFmt w:val="lowerRoman"/>
      <w:lvlText w:val="%6."/>
      <w:lvlJc w:val="right"/>
      <w:pPr>
        <w:tabs>
          <w:tab w:val="left" w:pos="3060"/>
        </w:tabs>
        <w:ind w:left="2780" w:firstLine="556"/>
      </w:pPr>
      <w:rPr>
        <w:rFonts w:hint="eastAsia"/>
      </w:rPr>
    </w:lvl>
    <w:lvl w:ilvl="6">
      <w:start w:val="1"/>
      <w:numFmt w:val="decimal"/>
      <w:lvlText w:val="%7."/>
      <w:lvlJc w:val="left"/>
      <w:pPr>
        <w:tabs>
          <w:tab w:val="left" w:pos="3570"/>
        </w:tabs>
        <w:ind w:left="3336" w:firstLine="556"/>
      </w:pPr>
      <w:rPr>
        <w:rFonts w:hint="eastAsia"/>
      </w:rPr>
    </w:lvl>
    <w:lvl w:ilvl="7">
      <w:start w:val="1"/>
      <w:numFmt w:val="lowerLetter"/>
      <w:lvlText w:val="%8)"/>
      <w:lvlJc w:val="left"/>
      <w:pPr>
        <w:tabs>
          <w:tab w:val="left" w:pos="4080"/>
        </w:tabs>
        <w:ind w:left="3892" w:firstLine="556"/>
      </w:pPr>
      <w:rPr>
        <w:rFonts w:hint="eastAsia"/>
      </w:rPr>
    </w:lvl>
    <w:lvl w:ilvl="8">
      <w:start w:val="1"/>
      <w:numFmt w:val="lowerRoman"/>
      <w:lvlText w:val="%9."/>
      <w:lvlJc w:val="right"/>
      <w:pPr>
        <w:tabs>
          <w:tab w:val="left" w:pos="4590"/>
        </w:tabs>
        <w:ind w:left="4448" w:firstLine="556"/>
      </w:pPr>
      <w:rPr>
        <w:rFonts w:hint="eastAsia"/>
      </w:rPr>
    </w:lvl>
  </w:abstractNum>
  <w:abstractNum w:abstractNumId="39" w15:restartNumberingAfterBreak="0">
    <w:nsid w:val="66E07186"/>
    <w:multiLevelType w:val="multilevel"/>
    <w:tmpl w:val="66E07186"/>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40" w15:restartNumberingAfterBreak="0">
    <w:nsid w:val="680C517E"/>
    <w:multiLevelType w:val="multilevel"/>
    <w:tmpl w:val="680C517E"/>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41" w15:restartNumberingAfterBreak="0">
    <w:nsid w:val="6B723624"/>
    <w:multiLevelType w:val="multilevel"/>
    <w:tmpl w:val="6B723624"/>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42" w15:restartNumberingAfterBreak="0">
    <w:nsid w:val="6D2D303F"/>
    <w:multiLevelType w:val="multilevel"/>
    <w:tmpl w:val="6D2D303F"/>
    <w:lvl w:ilvl="0">
      <w:start w:val="1"/>
      <w:numFmt w:val="bullet"/>
      <w:lvlText w:val=""/>
      <w:lvlJc w:val="left"/>
      <w:pPr>
        <w:ind w:left="980" w:hanging="420"/>
      </w:pPr>
      <w:rPr>
        <w:rFonts w:ascii="Wingdings" w:hAnsi="Wingdings" w:hint="default"/>
      </w:rPr>
    </w:lvl>
    <w:lvl w:ilvl="1">
      <w:start w:val="1"/>
      <w:numFmt w:val="bullet"/>
      <w:lvlText w:val=""/>
      <w:lvlJc w:val="left"/>
      <w:pPr>
        <w:ind w:left="1400" w:hanging="420"/>
      </w:pPr>
      <w:rPr>
        <w:rFonts w:ascii="Wingdings" w:hAnsi="Wingdings" w:hint="default"/>
      </w:rPr>
    </w:lvl>
    <w:lvl w:ilvl="2">
      <w:start w:val="1"/>
      <w:numFmt w:val="bullet"/>
      <w:lvlText w:val=""/>
      <w:lvlJc w:val="left"/>
      <w:pPr>
        <w:ind w:left="1820" w:hanging="420"/>
      </w:pPr>
      <w:rPr>
        <w:rFonts w:ascii="Wingdings" w:hAnsi="Wingdings" w:hint="default"/>
      </w:rPr>
    </w:lvl>
    <w:lvl w:ilvl="3">
      <w:start w:val="1"/>
      <w:numFmt w:val="bullet"/>
      <w:lvlText w:val=""/>
      <w:lvlJc w:val="left"/>
      <w:pPr>
        <w:ind w:left="2240" w:hanging="420"/>
      </w:pPr>
      <w:rPr>
        <w:rFonts w:ascii="Wingdings" w:hAnsi="Wingdings" w:hint="default"/>
      </w:rPr>
    </w:lvl>
    <w:lvl w:ilvl="4">
      <w:start w:val="1"/>
      <w:numFmt w:val="bullet"/>
      <w:lvlText w:val=""/>
      <w:lvlJc w:val="left"/>
      <w:pPr>
        <w:ind w:left="2660" w:hanging="420"/>
      </w:pPr>
      <w:rPr>
        <w:rFonts w:ascii="Wingdings" w:hAnsi="Wingdings" w:hint="default"/>
      </w:rPr>
    </w:lvl>
    <w:lvl w:ilvl="5">
      <w:start w:val="1"/>
      <w:numFmt w:val="bullet"/>
      <w:lvlText w:val=""/>
      <w:lvlJc w:val="left"/>
      <w:pPr>
        <w:ind w:left="3080" w:hanging="420"/>
      </w:pPr>
      <w:rPr>
        <w:rFonts w:ascii="Wingdings" w:hAnsi="Wingdings" w:hint="default"/>
      </w:rPr>
    </w:lvl>
    <w:lvl w:ilvl="6">
      <w:start w:val="1"/>
      <w:numFmt w:val="bullet"/>
      <w:lvlText w:val=""/>
      <w:lvlJc w:val="left"/>
      <w:pPr>
        <w:ind w:left="3500" w:hanging="420"/>
      </w:pPr>
      <w:rPr>
        <w:rFonts w:ascii="Wingdings" w:hAnsi="Wingdings" w:hint="default"/>
      </w:rPr>
    </w:lvl>
    <w:lvl w:ilvl="7">
      <w:start w:val="1"/>
      <w:numFmt w:val="bullet"/>
      <w:lvlText w:val=""/>
      <w:lvlJc w:val="left"/>
      <w:pPr>
        <w:ind w:left="3920" w:hanging="420"/>
      </w:pPr>
      <w:rPr>
        <w:rFonts w:ascii="Wingdings" w:hAnsi="Wingdings" w:hint="default"/>
      </w:rPr>
    </w:lvl>
    <w:lvl w:ilvl="8">
      <w:start w:val="1"/>
      <w:numFmt w:val="bullet"/>
      <w:lvlText w:val=""/>
      <w:lvlJc w:val="left"/>
      <w:pPr>
        <w:ind w:left="4340" w:hanging="420"/>
      </w:pPr>
      <w:rPr>
        <w:rFonts w:ascii="Wingdings" w:hAnsi="Wingdings" w:hint="default"/>
      </w:rPr>
    </w:lvl>
  </w:abstractNum>
  <w:abstractNum w:abstractNumId="43" w15:restartNumberingAfterBreak="0">
    <w:nsid w:val="70BB782C"/>
    <w:multiLevelType w:val="multilevel"/>
    <w:tmpl w:val="70BB782C"/>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44" w15:restartNumberingAfterBreak="0">
    <w:nsid w:val="7F9B3987"/>
    <w:multiLevelType w:val="multilevel"/>
    <w:tmpl w:val="7F9B3987"/>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num w:numId="1">
    <w:abstractNumId w:val="14"/>
  </w:num>
  <w:num w:numId="2">
    <w:abstractNumId w:val="23"/>
  </w:num>
  <w:num w:numId="3">
    <w:abstractNumId w:val="38"/>
  </w:num>
  <w:num w:numId="4">
    <w:abstractNumId w:val="43"/>
  </w:num>
  <w:num w:numId="5">
    <w:abstractNumId w:val="16"/>
  </w:num>
  <w:num w:numId="6">
    <w:abstractNumId w:val="1"/>
  </w:num>
  <w:num w:numId="7">
    <w:abstractNumId w:val="27"/>
  </w:num>
  <w:num w:numId="8">
    <w:abstractNumId w:val="34"/>
  </w:num>
  <w:num w:numId="9">
    <w:abstractNumId w:val="40"/>
  </w:num>
  <w:num w:numId="10">
    <w:abstractNumId w:val="8"/>
  </w:num>
  <w:num w:numId="11">
    <w:abstractNumId w:val="25"/>
  </w:num>
  <w:num w:numId="12">
    <w:abstractNumId w:val="15"/>
  </w:num>
  <w:num w:numId="13">
    <w:abstractNumId w:val="42"/>
  </w:num>
  <w:num w:numId="14">
    <w:abstractNumId w:val="13"/>
  </w:num>
  <w:num w:numId="15">
    <w:abstractNumId w:val="20"/>
  </w:num>
  <w:num w:numId="16">
    <w:abstractNumId w:val="28"/>
  </w:num>
  <w:num w:numId="17">
    <w:abstractNumId w:val="36"/>
  </w:num>
  <w:num w:numId="18">
    <w:abstractNumId w:val="37"/>
  </w:num>
  <w:num w:numId="19">
    <w:abstractNumId w:val="26"/>
  </w:num>
  <w:num w:numId="20">
    <w:abstractNumId w:val="19"/>
  </w:num>
  <w:num w:numId="21">
    <w:abstractNumId w:val="9"/>
  </w:num>
  <w:num w:numId="22">
    <w:abstractNumId w:val="21"/>
  </w:num>
  <w:num w:numId="23">
    <w:abstractNumId w:val="18"/>
  </w:num>
  <w:num w:numId="24">
    <w:abstractNumId w:val="5"/>
  </w:num>
  <w:num w:numId="25">
    <w:abstractNumId w:val="39"/>
  </w:num>
  <w:num w:numId="26">
    <w:abstractNumId w:val="2"/>
  </w:num>
  <w:num w:numId="27">
    <w:abstractNumId w:val="10"/>
  </w:num>
  <w:num w:numId="28">
    <w:abstractNumId w:val="33"/>
  </w:num>
  <w:num w:numId="29">
    <w:abstractNumId w:val="3"/>
  </w:num>
  <w:num w:numId="30">
    <w:abstractNumId w:val="29"/>
  </w:num>
  <w:num w:numId="31">
    <w:abstractNumId w:val="7"/>
  </w:num>
  <w:num w:numId="32">
    <w:abstractNumId w:val="4"/>
  </w:num>
  <w:num w:numId="33">
    <w:abstractNumId w:val="6"/>
  </w:num>
  <w:num w:numId="34">
    <w:abstractNumId w:val="44"/>
  </w:num>
  <w:num w:numId="35">
    <w:abstractNumId w:val="31"/>
  </w:num>
  <w:num w:numId="36">
    <w:abstractNumId w:val="0"/>
  </w:num>
  <w:num w:numId="37">
    <w:abstractNumId w:val="12"/>
  </w:num>
  <w:num w:numId="38">
    <w:abstractNumId w:val="11"/>
  </w:num>
  <w:num w:numId="39">
    <w:abstractNumId w:val="17"/>
  </w:num>
  <w:num w:numId="40">
    <w:abstractNumId w:val="41"/>
  </w:num>
  <w:num w:numId="41">
    <w:abstractNumId w:val="30"/>
  </w:num>
  <w:num w:numId="42">
    <w:abstractNumId w:val="32"/>
  </w:num>
  <w:num w:numId="43">
    <w:abstractNumId w:val="35"/>
  </w:num>
  <w:num w:numId="44">
    <w:abstractNumId w:val="24"/>
  </w:num>
  <w:num w:numId="45">
    <w:abstractNumId w:val="22"/>
  </w:num>
  <w:num w:numId="46">
    <w:abstractNumId w:val="14"/>
  </w:num>
  <w:num w:numId="47">
    <w:abstractNumId w:val="14"/>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F24"/>
    <w:rsid w:val="93F915F5"/>
    <w:rsid w:val="EEBFA7FF"/>
    <w:rsid w:val="00000E85"/>
    <w:rsid w:val="00002F89"/>
    <w:rsid w:val="000047FC"/>
    <w:rsid w:val="00005249"/>
    <w:rsid w:val="00007223"/>
    <w:rsid w:val="00010148"/>
    <w:rsid w:val="00011F97"/>
    <w:rsid w:val="00013994"/>
    <w:rsid w:val="00015EA3"/>
    <w:rsid w:val="00021ECC"/>
    <w:rsid w:val="00023340"/>
    <w:rsid w:val="00023864"/>
    <w:rsid w:val="00023E26"/>
    <w:rsid w:val="00024E7A"/>
    <w:rsid w:val="00025A45"/>
    <w:rsid w:val="0002715E"/>
    <w:rsid w:val="00027A3C"/>
    <w:rsid w:val="00027BAC"/>
    <w:rsid w:val="00030963"/>
    <w:rsid w:val="00030E8B"/>
    <w:rsid w:val="00031937"/>
    <w:rsid w:val="000319A5"/>
    <w:rsid w:val="00033D9B"/>
    <w:rsid w:val="00035F24"/>
    <w:rsid w:val="00036270"/>
    <w:rsid w:val="00036E36"/>
    <w:rsid w:val="00036F91"/>
    <w:rsid w:val="0004059C"/>
    <w:rsid w:val="00040860"/>
    <w:rsid w:val="00041524"/>
    <w:rsid w:val="00042A0C"/>
    <w:rsid w:val="00042B29"/>
    <w:rsid w:val="0004786C"/>
    <w:rsid w:val="0005233D"/>
    <w:rsid w:val="00054D32"/>
    <w:rsid w:val="000559FD"/>
    <w:rsid w:val="000566D9"/>
    <w:rsid w:val="00061941"/>
    <w:rsid w:val="00061A91"/>
    <w:rsid w:val="00062B0D"/>
    <w:rsid w:val="00064E9A"/>
    <w:rsid w:val="00065109"/>
    <w:rsid w:val="00065F51"/>
    <w:rsid w:val="00067D4D"/>
    <w:rsid w:val="00067DE0"/>
    <w:rsid w:val="000717A4"/>
    <w:rsid w:val="00074023"/>
    <w:rsid w:val="000740E7"/>
    <w:rsid w:val="000755F1"/>
    <w:rsid w:val="000805AB"/>
    <w:rsid w:val="00081101"/>
    <w:rsid w:val="00081557"/>
    <w:rsid w:val="00081623"/>
    <w:rsid w:val="00082B07"/>
    <w:rsid w:val="0008321F"/>
    <w:rsid w:val="0008345D"/>
    <w:rsid w:val="0008355B"/>
    <w:rsid w:val="000842D0"/>
    <w:rsid w:val="000854D5"/>
    <w:rsid w:val="00087F7A"/>
    <w:rsid w:val="0009061B"/>
    <w:rsid w:val="00091366"/>
    <w:rsid w:val="00094EBD"/>
    <w:rsid w:val="00096F4C"/>
    <w:rsid w:val="000A20CE"/>
    <w:rsid w:val="000A3686"/>
    <w:rsid w:val="000A40A5"/>
    <w:rsid w:val="000A416D"/>
    <w:rsid w:val="000A5ABF"/>
    <w:rsid w:val="000A5B5E"/>
    <w:rsid w:val="000A6D65"/>
    <w:rsid w:val="000A77C2"/>
    <w:rsid w:val="000B17DA"/>
    <w:rsid w:val="000B4F0C"/>
    <w:rsid w:val="000B52C7"/>
    <w:rsid w:val="000B6079"/>
    <w:rsid w:val="000B7518"/>
    <w:rsid w:val="000C0F2A"/>
    <w:rsid w:val="000C1E82"/>
    <w:rsid w:val="000C5F7C"/>
    <w:rsid w:val="000D34BE"/>
    <w:rsid w:val="000D4307"/>
    <w:rsid w:val="000D67DE"/>
    <w:rsid w:val="000E1C77"/>
    <w:rsid w:val="000E447D"/>
    <w:rsid w:val="000E56C5"/>
    <w:rsid w:val="000E738B"/>
    <w:rsid w:val="000F0062"/>
    <w:rsid w:val="000F3961"/>
    <w:rsid w:val="000F4486"/>
    <w:rsid w:val="000F5CA8"/>
    <w:rsid w:val="000F5F2F"/>
    <w:rsid w:val="000F73BE"/>
    <w:rsid w:val="000F7493"/>
    <w:rsid w:val="000F78DA"/>
    <w:rsid w:val="000F7F13"/>
    <w:rsid w:val="0010089C"/>
    <w:rsid w:val="001015FE"/>
    <w:rsid w:val="00101BD2"/>
    <w:rsid w:val="00101D0A"/>
    <w:rsid w:val="00104472"/>
    <w:rsid w:val="00105438"/>
    <w:rsid w:val="0010568F"/>
    <w:rsid w:val="00105A1F"/>
    <w:rsid w:val="00107888"/>
    <w:rsid w:val="001106E7"/>
    <w:rsid w:val="00110FFF"/>
    <w:rsid w:val="00111A24"/>
    <w:rsid w:val="00112F0B"/>
    <w:rsid w:val="001140FB"/>
    <w:rsid w:val="00114499"/>
    <w:rsid w:val="001153DA"/>
    <w:rsid w:val="00115642"/>
    <w:rsid w:val="001160B6"/>
    <w:rsid w:val="0011663F"/>
    <w:rsid w:val="00117611"/>
    <w:rsid w:val="00120940"/>
    <w:rsid w:val="0012259B"/>
    <w:rsid w:val="001233A5"/>
    <w:rsid w:val="001240CB"/>
    <w:rsid w:val="00124438"/>
    <w:rsid w:val="00124540"/>
    <w:rsid w:val="00124AAC"/>
    <w:rsid w:val="00124D99"/>
    <w:rsid w:val="00125CE5"/>
    <w:rsid w:val="00127428"/>
    <w:rsid w:val="00130E22"/>
    <w:rsid w:val="00130F18"/>
    <w:rsid w:val="00131DFB"/>
    <w:rsid w:val="00133217"/>
    <w:rsid w:val="001336DE"/>
    <w:rsid w:val="00133EB1"/>
    <w:rsid w:val="00133FAD"/>
    <w:rsid w:val="0013587C"/>
    <w:rsid w:val="001369AC"/>
    <w:rsid w:val="00137662"/>
    <w:rsid w:val="00140EE9"/>
    <w:rsid w:val="001430B0"/>
    <w:rsid w:val="00143CE3"/>
    <w:rsid w:val="001440F5"/>
    <w:rsid w:val="00152AB0"/>
    <w:rsid w:val="00153599"/>
    <w:rsid w:val="00153CF8"/>
    <w:rsid w:val="00156E37"/>
    <w:rsid w:val="00157692"/>
    <w:rsid w:val="00160F67"/>
    <w:rsid w:val="001618A6"/>
    <w:rsid w:val="001656D8"/>
    <w:rsid w:val="001714C7"/>
    <w:rsid w:val="0017268F"/>
    <w:rsid w:val="00173DD8"/>
    <w:rsid w:val="00174AAE"/>
    <w:rsid w:val="0018151F"/>
    <w:rsid w:val="00184EFD"/>
    <w:rsid w:val="00187F0D"/>
    <w:rsid w:val="001916B5"/>
    <w:rsid w:val="00191705"/>
    <w:rsid w:val="00191F16"/>
    <w:rsid w:val="0019239C"/>
    <w:rsid w:val="00192872"/>
    <w:rsid w:val="00192C05"/>
    <w:rsid w:val="001A01ED"/>
    <w:rsid w:val="001A2A04"/>
    <w:rsid w:val="001A2D0C"/>
    <w:rsid w:val="001A392B"/>
    <w:rsid w:val="001A42CC"/>
    <w:rsid w:val="001A4AAE"/>
    <w:rsid w:val="001B050A"/>
    <w:rsid w:val="001B197F"/>
    <w:rsid w:val="001B5903"/>
    <w:rsid w:val="001B64EA"/>
    <w:rsid w:val="001B7A2A"/>
    <w:rsid w:val="001C0743"/>
    <w:rsid w:val="001C6C66"/>
    <w:rsid w:val="001C70D7"/>
    <w:rsid w:val="001D169F"/>
    <w:rsid w:val="001D408D"/>
    <w:rsid w:val="001D40A6"/>
    <w:rsid w:val="001D6892"/>
    <w:rsid w:val="001E154E"/>
    <w:rsid w:val="001E2349"/>
    <w:rsid w:val="001E2DC2"/>
    <w:rsid w:val="001E5B49"/>
    <w:rsid w:val="001E76F9"/>
    <w:rsid w:val="001E7D92"/>
    <w:rsid w:val="001F0668"/>
    <w:rsid w:val="001F13B1"/>
    <w:rsid w:val="001F14D3"/>
    <w:rsid w:val="001F386E"/>
    <w:rsid w:val="001F4269"/>
    <w:rsid w:val="001F59C3"/>
    <w:rsid w:val="001F5C25"/>
    <w:rsid w:val="001F5C3D"/>
    <w:rsid w:val="001F6748"/>
    <w:rsid w:val="001F7411"/>
    <w:rsid w:val="002013FA"/>
    <w:rsid w:val="00202E1E"/>
    <w:rsid w:val="00203516"/>
    <w:rsid w:val="00204362"/>
    <w:rsid w:val="002045EA"/>
    <w:rsid w:val="00204EA6"/>
    <w:rsid w:val="002055CE"/>
    <w:rsid w:val="002071A2"/>
    <w:rsid w:val="00210B87"/>
    <w:rsid w:val="00211CBB"/>
    <w:rsid w:val="0021294F"/>
    <w:rsid w:val="00213016"/>
    <w:rsid w:val="00213A72"/>
    <w:rsid w:val="00216C65"/>
    <w:rsid w:val="00221014"/>
    <w:rsid w:val="002217DC"/>
    <w:rsid w:val="002221F4"/>
    <w:rsid w:val="00223906"/>
    <w:rsid w:val="002258DD"/>
    <w:rsid w:val="00225D2B"/>
    <w:rsid w:val="00226CAD"/>
    <w:rsid w:val="00230486"/>
    <w:rsid w:val="00230C53"/>
    <w:rsid w:val="002326F9"/>
    <w:rsid w:val="00233132"/>
    <w:rsid w:val="00233152"/>
    <w:rsid w:val="002341A6"/>
    <w:rsid w:val="00234E14"/>
    <w:rsid w:val="0023785C"/>
    <w:rsid w:val="00241F66"/>
    <w:rsid w:val="00243B5D"/>
    <w:rsid w:val="00243B67"/>
    <w:rsid w:val="002448DB"/>
    <w:rsid w:val="00245B0D"/>
    <w:rsid w:val="00246CCB"/>
    <w:rsid w:val="00250A67"/>
    <w:rsid w:val="00251BA3"/>
    <w:rsid w:val="00254739"/>
    <w:rsid w:val="002555BD"/>
    <w:rsid w:val="00257C87"/>
    <w:rsid w:val="00260B7E"/>
    <w:rsid w:val="00261BE5"/>
    <w:rsid w:val="002637DC"/>
    <w:rsid w:val="00264001"/>
    <w:rsid w:val="00264FF3"/>
    <w:rsid w:val="00266671"/>
    <w:rsid w:val="00267850"/>
    <w:rsid w:val="002709B2"/>
    <w:rsid w:val="002716A3"/>
    <w:rsid w:val="00272457"/>
    <w:rsid w:val="00272511"/>
    <w:rsid w:val="0027294E"/>
    <w:rsid w:val="002738AF"/>
    <w:rsid w:val="00273FE0"/>
    <w:rsid w:val="00274BE1"/>
    <w:rsid w:val="00274FE2"/>
    <w:rsid w:val="002753DC"/>
    <w:rsid w:val="0027655A"/>
    <w:rsid w:val="00276B9A"/>
    <w:rsid w:val="00276E67"/>
    <w:rsid w:val="0027779C"/>
    <w:rsid w:val="00277836"/>
    <w:rsid w:val="0028132A"/>
    <w:rsid w:val="00281C78"/>
    <w:rsid w:val="002838ED"/>
    <w:rsid w:val="00284B23"/>
    <w:rsid w:val="002859C4"/>
    <w:rsid w:val="00287B1B"/>
    <w:rsid w:val="0029095F"/>
    <w:rsid w:val="0029142E"/>
    <w:rsid w:val="00293ED2"/>
    <w:rsid w:val="0029544A"/>
    <w:rsid w:val="00295719"/>
    <w:rsid w:val="0029589F"/>
    <w:rsid w:val="002978F9"/>
    <w:rsid w:val="002A0CC1"/>
    <w:rsid w:val="002A14B8"/>
    <w:rsid w:val="002A207C"/>
    <w:rsid w:val="002A2CFA"/>
    <w:rsid w:val="002A308E"/>
    <w:rsid w:val="002A50B9"/>
    <w:rsid w:val="002A5195"/>
    <w:rsid w:val="002B0FEB"/>
    <w:rsid w:val="002B1E30"/>
    <w:rsid w:val="002B35CB"/>
    <w:rsid w:val="002B3AAD"/>
    <w:rsid w:val="002B3F71"/>
    <w:rsid w:val="002B3FE3"/>
    <w:rsid w:val="002B4F61"/>
    <w:rsid w:val="002B50BC"/>
    <w:rsid w:val="002B7FB0"/>
    <w:rsid w:val="002B7FCC"/>
    <w:rsid w:val="002C0186"/>
    <w:rsid w:val="002C3A97"/>
    <w:rsid w:val="002C4075"/>
    <w:rsid w:val="002C55E3"/>
    <w:rsid w:val="002C6A8C"/>
    <w:rsid w:val="002C7E52"/>
    <w:rsid w:val="002D034A"/>
    <w:rsid w:val="002D2703"/>
    <w:rsid w:val="002E0C94"/>
    <w:rsid w:val="002E1119"/>
    <w:rsid w:val="002E1718"/>
    <w:rsid w:val="002E2001"/>
    <w:rsid w:val="002E32EF"/>
    <w:rsid w:val="002E37D8"/>
    <w:rsid w:val="002E3E40"/>
    <w:rsid w:val="002E4457"/>
    <w:rsid w:val="002E5A9F"/>
    <w:rsid w:val="002E6155"/>
    <w:rsid w:val="002E708A"/>
    <w:rsid w:val="002F1D7D"/>
    <w:rsid w:val="002F4F27"/>
    <w:rsid w:val="002F4F83"/>
    <w:rsid w:val="002F682B"/>
    <w:rsid w:val="002F734A"/>
    <w:rsid w:val="002F7877"/>
    <w:rsid w:val="00300989"/>
    <w:rsid w:val="00301565"/>
    <w:rsid w:val="003015BC"/>
    <w:rsid w:val="00301DFF"/>
    <w:rsid w:val="00302493"/>
    <w:rsid w:val="00303B4B"/>
    <w:rsid w:val="0030520E"/>
    <w:rsid w:val="003065EC"/>
    <w:rsid w:val="0031130D"/>
    <w:rsid w:val="003113B5"/>
    <w:rsid w:val="00312B90"/>
    <w:rsid w:val="00315568"/>
    <w:rsid w:val="00315666"/>
    <w:rsid w:val="003167AD"/>
    <w:rsid w:val="00317995"/>
    <w:rsid w:val="003204FE"/>
    <w:rsid w:val="003206DD"/>
    <w:rsid w:val="003220AC"/>
    <w:rsid w:val="00323AFA"/>
    <w:rsid w:val="00327B19"/>
    <w:rsid w:val="00327DC7"/>
    <w:rsid w:val="00330B93"/>
    <w:rsid w:val="00331356"/>
    <w:rsid w:val="0033210F"/>
    <w:rsid w:val="00332BCF"/>
    <w:rsid w:val="00334909"/>
    <w:rsid w:val="00335386"/>
    <w:rsid w:val="00335F91"/>
    <w:rsid w:val="003373F3"/>
    <w:rsid w:val="0033778C"/>
    <w:rsid w:val="00337EF7"/>
    <w:rsid w:val="0034126E"/>
    <w:rsid w:val="00342132"/>
    <w:rsid w:val="00342B33"/>
    <w:rsid w:val="00343CA3"/>
    <w:rsid w:val="00345B43"/>
    <w:rsid w:val="003471CF"/>
    <w:rsid w:val="003527A4"/>
    <w:rsid w:val="00353240"/>
    <w:rsid w:val="0035325F"/>
    <w:rsid w:val="00354F3F"/>
    <w:rsid w:val="00356AC8"/>
    <w:rsid w:val="0035777E"/>
    <w:rsid w:val="003637AE"/>
    <w:rsid w:val="003665FB"/>
    <w:rsid w:val="00370146"/>
    <w:rsid w:val="00372409"/>
    <w:rsid w:val="00372808"/>
    <w:rsid w:val="00372998"/>
    <w:rsid w:val="00377E78"/>
    <w:rsid w:val="00381852"/>
    <w:rsid w:val="00382D2C"/>
    <w:rsid w:val="0038339D"/>
    <w:rsid w:val="00386C75"/>
    <w:rsid w:val="00390AF0"/>
    <w:rsid w:val="0039149F"/>
    <w:rsid w:val="00394FE7"/>
    <w:rsid w:val="003965A6"/>
    <w:rsid w:val="00396636"/>
    <w:rsid w:val="00396D38"/>
    <w:rsid w:val="00396E22"/>
    <w:rsid w:val="00397DCC"/>
    <w:rsid w:val="003A09CA"/>
    <w:rsid w:val="003A225F"/>
    <w:rsid w:val="003A384E"/>
    <w:rsid w:val="003A5DEB"/>
    <w:rsid w:val="003A6922"/>
    <w:rsid w:val="003B224D"/>
    <w:rsid w:val="003B3679"/>
    <w:rsid w:val="003B3705"/>
    <w:rsid w:val="003B451E"/>
    <w:rsid w:val="003B4762"/>
    <w:rsid w:val="003C3D60"/>
    <w:rsid w:val="003C461D"/>
    <w:rsid w:val="003C4793"/>
    <w:rsid w:val="003C672D"/>
    <w:rsid w:val="003C752A"/>
    <w:rsid w:val="003D2586"/>
    <w:rsid w:val="003D2DAC"/>
    <w:rsid w:val="003D4963"/>
    <w:rsid w:val="003D62EA"/>
    <w:rsid w:val="003D780F"/>
    <w:rsid w:val="003E0D74"/>
    <w:rsid w:val="003E2C59"/>
    <w:rsid w:val="003E682C"/>
    <w:rsid w:val="003E6E4B"/>
    <w:rsid w:val="003F11E0"/>
    <w:rsid w:val="003F3269"/>
    <w:rsid w:val="003F3769"/>
    <w:rsid w:val="003F4CB3"/>
    <w:rsid w:val="003F7511"/>
    <w:rsid w:val="00400856"/>
    <w:rsid w:val="004018D7"/>
    <w:rsid w:val="00402EDE"/>
    <w:rsid w:val="00404302"/>
    <w:rsid w:val="00406E0B"/>
    <w:rsid w:val="00407865"/>
    <w:rsid w:val="00411851"/>
    <w:rsid w:val="00413D45"/>
    <w:rsid w:val="00414778"/>
    <w:rsid w:val="00416D4B"/>
    <w:rsid w:val="0041704A"/>
    <w:rsid w:val="004205EC"/>
    <w:rsid w:val="004224BB"/>
    <w:rsid w:val="004224EA"/>
    <w:rsid w:val="00424E71"/>
    <w:rsid w:val="00424E7D"/>
    <w:rsid w:val="00424EE1"/>
    <w:rsid w:val="00425CAA"/>
    <w:rsid w:val="00427FD2"/>
    <w:rsid w:val="00431057"/>
    <w:rsid w:val="004314B0"/>
    <w:rsid w:val="004319FB"/>
    <w:rsid w:val="0043375A"/>
    <w:rsid w:val="00434D85"/>
    <w:rsid w:val="00435A60"/>
    <w:rsid w:val="00441163"/>
    <w:rsid w:val="00441174"/>
    <w:rsid w:val="00441193"/>
    <w:rsid w:val="00442542"/>
    <w:rsid w:val="004433BC"/>
    <w:rsid w:val="004439CE"/>
    <w:rsid w:val="00444440"/>
    <w:rsid w:val="00444B99"/>
    <w:rsid w:val="0044695B"/>
    <w:rsid w:val="004523C8"/>
    <w:rsid w:val="004530C6"/>
    <w:rsid w:val="00454DF0"/>
    <w:rsid w:val="00460374"/>
    <w:rsid w:val="004619B3"/>
    <w:rsid w:val="0046210B"/>
    <w:rsid w:val="0046244C"/>
    <w:rsid w:val="0046325C"/>
    <w:rsid w:val="004644EB"/>
    <w:rsid w:val="004700DF"/>
    <w:rsid w:val="004719B8"/>
    <w:rsid w:val="00473AE5"/>
    <w:rsid w:val="00474698"/>
    <w:rsid w:val="004751F3"/>
    <w:rsid w:val="004772FE"/>
    <w:rsid w:val="0048038D"/>
    <w:rsid w:val="00480FB8"/>
    <w:rsid w:val="00486EAC"/>
    <w:rsid w:val="00494A86"/>
    <w:rsid w:val="004958AA"/>
    <w:rsid w:val="00495EA7"/>
    <w:rsid w:val="00496029"/>
    <w:rsid w:val="00496853"/>
    <w:rsid w:val="00496EED"/>
    <w:rsid w:val="004A0686"/>
    <w:rsid w:val="004A140F"/>
    <w:rsid w:val="004A3496"/>
    <w:rsid w:val="004A3BFB"/>
    <w:rsid w:val="004A67D2"/>
    <w:rsid w:val="004B0B75"/>
    <w:rsid w:val="004B0FB1"/>
    <w:rsid w:val="004B1C05"/>
    <w:rsid w:val="004B2E39"/>
    <w:rsid w:val="004B3E6D"/>
    <w:rsid w:val="004B4BAC"/>
    <w:rsid w:val="004B5306"/>
    <w:rsid w:val="004B5795"/>
    <w:rsid w:val="004B69A8"/>
    <w:rsid w:val="004B6FA9"/>
    <w:rsid w:val="004B77F9"/>
    <w:rsid w:val="004B7B96"/>
    <w:rsid w:val="004C00BA"/>
    <w:rsid w:val="004C0449"/>
    <w:rsid w:val="004C1741"/>
    <w:rsid w:val="004C24C4"/>
    <w:rsid w:val="004C44AB"/>
    <w:rsid w:val="004C468E"/>
    <w:rsid w:val="004C49DD"/>
    <w:rsid w:val="004C52D4"/>
    <w:rsid w:val="004C7178"/>
    <w:rsid w:val="004C7DA0"/>
    <w:rsid w:val="004D0153"/>
    <w:rsid w:val="004D1013"/>
    <w:rsid w:val="004D2F18"/>
    <w:rsid w:val="004D5BE4"/>
    <w:rsid w:val="004D610F"/>
    <w:rsid w:val="004E0171"/>
    <w:rsid w:val="004E39B2"/>
    <w:rsid w:val="004E3E58"/>
    <w:rsid w:val="004E41D9"/>
    <w:rsid w:val="004E56AF"/>
    <w:rsid w:val="004E6133"/>
    <w:rsid w:val="004E71F2"/>
    <w:rsid w:val="004F0DF0"/>
    <w:rsid w:val="004F100C"/>
    <w:rsid w:val="004F22CF"/>
    <w:rsid w:val="004F3713"/>
    <w:rsid w:val="004F37C1"/>
    <w:rsid w:val="004F6A10"/>
    <w:rsid w:val="00500BE5"/>
    <w:rsid w:val="00501168"/>
    <w:rsid w:val="00504A36"/>
    <w:rsid w:val="00504E6E"/>
    <w:rsid w:val="0050622E"/>
    <w:rsid w:val="0050684B"/>
    <w:rsid w:val="00507948"/>
    <w:rsid w:val="00510E60"/>
    <w:rsid w:val="005155E1"/>
    <w:rsid w:val="005155FD"/>
    <w:rsid w:val="005231C2"/>
    <w:rsid w:val="005250BD"/>
    <w:rsid w:val="005260C4"/>
    <w:rsid w:val="0052788F"/>
    <w:rsid w:val="00530BAB"/>
    <w:rsid w:val="00534734"/>
    <w:rsid w:val="00540DB9"/>
    <w:rsid w:val="005413B8"/>
    <w:rsid w:val="0054380F"/>
    <w:rsid w:val="00544DFD"/>
    <w:rsid w:val="00545F56"/>
    <w:rsid w:val="00545F81"/>
    <w:rsid w:val="00547547"/>
    <w:rsid w:val="00547808"/>
    <w:rsid w:val="005478B2"/>
    <w:rsid w:val="005566B5"/>
    <w:rsid w:val="00557AD2"/>
    <w:rsid w:val="0056012C"/>
    <w:rsid w:val="00560351"/>
    <w:rsid w:val="005604B0"/>
    <w:rsid w:val="005606EE"/>
    <w:rsid w:val="005624F2"/>
    <w:rsid w:val="00564034"/>
    <w:rsid w:val="0056656E"/>
    <w:rsid w:val="00570FCD"/>
    <w:rsid w:val="005715FE"/>
    <w:rsid w:val="00572212"/>
    <w:rsid w:val="005800DA"/>
    <w:rsid w:val="0058280F"/>
    <w:rsid w:val="005915AE"/>
    <w:rsid w:val="00591881"/>
    <w:rsid w:val="005923C1"/>
    <w:rsid w:val="00593BC8"/>
    <w:rsid w:val="005945DD"/>
    <w:rsid w:val="00597743"/>
    <w:rsid w:val="005A2C18"/>
    <w:rsid w:val="005A33D4"/>
    <w:rsid w:val="005A3F36"/>
    <w:rsid w:val="005A4C95"/>
    <w:rsid w:val="005A7AF0"/>
    <w:rsid w:val="005A7E94"/>
    <w:rsid w:val="005B1BF7"/>
    <w:rsid w:val="005B304A"/>
    <w:rsid w:val="005B43CA"/>
    <w:rsid w:val="005B57F1"/>
    <w:rsid w:val="005B5C81"/>
    <w:rsid w:val="005C07E1"/>
    <w:rsid w:val="005C3FA5"/>
    <w:rsid w:val="005C44E1"/>
    <w:rsid w:val="005C5904"/>
    <w:rsid w:val="005C61B5"/>
    <w:rsid w:val="005C65F9"/>
    <w:rsid w:val="005C6E96"/>
    <w:rsid w:val="005C7A3E"/>
    <w:rsid w:val="005C7BA1"/>
    <w:rsid w:val="005D02D9"/>
    <w:rsid w:val="005D0D6A"/>
    <w:rsid w:val="005D53F0"/>
    <w:rsid w:val="005D7D51"/>
    <w:rsid w:val="005E12B1"/>
    <w:rsid w:val="005E77C8"/>
    <w:rsid w:val="005E7F65"/>
    <w:rsid w:val="005F010B"/>
    <w:rsid w:val="005F0FA7"/>
    <w:rsid w:val="005F1333"/>
    <w:rsid w:val="005F1F49"/>
    <w:rsid w:val="005F2955"/>
    <w:rsid w:val="005F2995"/>
    <w:rsid w:val="005F31AC"/>
    <w:rsid w:val="005F3F21"/>
    <w:rsid w:val="005F43E8"/>
    <w:rsid w:val="005F52BF"/>
    <w:rsid w:val="005F78D8"/>
    <w:rsid w:val="0060069A"/>
    <w:rsid w:val="00600AD1"/>
    <w:rsid w:val="0060110E"/>
    <w:rsid w:val="00602087"/>
    <w:rsid w:val="0060216B"/>
    <w:rsid w:val="00606413"/>
    <w:rsid w:val="00611280"/>
    <w:rsid w:val="00612095"/>
    <w:rsid w:val="00612194"/>
    <w:rsid w:val="00612BA6"/>
    <w:rsid w:val="006133BC"/>
    <w:rsid w:val="006137D6"/>
    <w:rsid w:val="006152A6"/>
    <w:rsid w:val="00615485"/>
    <w:rsid w:val="0061556C"/>
    <w:rsid w:val="00616948"/>
    <w:rsid w:val="006216A7"/>
    <w:rsid w:val="00622281"/>
    <w:rsid w:val="006229B0"/>
    <w:rsid w:val="006230C0"/>
    <w:rsid w:val="00623156"/>
    <w:rsid w:val="00623715"/>
    <w:rsid w:val="00626ED0"/>
    <w:rsid w:val="006276E6"/>
    <w:rsid w:val="00627851"/>
    <w:rsid w:val="00631230"/>
    <w:rsid w:val="0063496B"/>
    <w:rsid w:val="006362E3"/>
    <w:rsid w:val="00636585"/>
    <w:rsid w:val="0063670C"/>
    <w:rsid w:val="00637019"/>
    <w:rsid w:val="006378B2"/>
    <w:rsid w:val="00640034"/>
    <w:rsid w:val="00641696"/>
    <w:rsid w:val="006418E0"/>
    <w:rsid w:val="0064376A"/>
    <w:rsid w:val="00644B4E"/>
    <w:rsid w:val="00644C0B"/>
    <w:rsid w:val="00645D43"/>
    <w:rsid w:val="00646D49"/>
    <w:rsid w:val="00647DA2"/>
    <w:rsid w:val="00651900"/>
    <w:rsid w:val="00654AE0"/>
    <w:rsid w:val="00654AFD"/>
    <w:rsid w:val="00656A5B"/>
    <w:rsid w:val="00656E2F"/>
    <w:rsid w:val="00657E8A"/>
    <w:rsid w:val="006619CD"/>
    <w:rsid w:val="0066472E"/>
    <w:rsid w:val="00664A02"/>
    <w:rsid w:val="00666A78"/>
    <w:rsid w:val="006676C5"/>
    <w:rsid w:val="00673693"/>
    <w:rsid w:val="006743FC"/>
    <w:rsid w:val="006749A5"/>
    <w:rsid w:val="00674FB0"/>
    <w:rsid w:val="00674FB6"/>
    <w:rsid w:val="00675D5C"/>
    <w:rsid w:val="006762E6"/>
    <w:rsid w:val="00676C16"/>
    <w:rsid w:val="00676EC1"/>
    <w:rsid w:val="00677B18"/>
    <w:rsid w:val="00680C2A"/>
    <w:rsid w:val="00681B46"/>
    <w:rsid w:val="00683362"/>
    <w:rsid w:val="00683CE5"/>
    <w:rsid w:val="0068589A"/>
    <w:rsid w:val="006875F4"/>
    <w:rsid w:val="006904EE"/>
    <w:rsid w:val="006906C0"/>
    <w:rsid w:val="00693B0E"/>
    <w:rsid w:val="0069439A"/>
    <w:rsid w:val="00695DF0"/>
    <w:rsid w:val="00697100"/>
    <w:rsid w:val="006A3A4E"/>
    <w:rsid w:val="006A3E01"/>
    <w:rsid w:val="006A492A"/>
    <w:rsid w:val="006A6AB2"/>
    <w:rsid w:val="006A7659"/>
    <w:rsid w:val="006A770B"/>
    <w:rsid w:val="006B492A"/>
    <w:rsid w:val="006B68BD"/>
    <w:rsid w:val="006C1721"/>
    <w:rsid w:val="006C30AE"/>
    <w:rsid w:val="006C703C"/>
    <w:rsid w:val="006C7866"/>
    <w:rsid w:val="006D0346"/>
    <w:rsid w:val="006D4E37"/>
    <w:rsid w:val="006D601B"/>
    <w:rsid w:val="006D78D1"/>
    <w:rsid w:val="006E0459"/>
    <w:rsid w:val="006E24C0"/>
    <w:rsid w:val="006E4402"/>
    <w:rsid w:val="006E5DAB"/>
    <w:rsid w:val="006E62B9"/>
    <w:rsid w:val="006F0244"/>
    <w:rsid w:val="006F17E7"/>
    <w:rsid w:val="006F4F4A"/>
    <w:rsid w:val="006F5CD9"/>
    <w:rsid w:val="006F6DF3"/>
    <w:rsid w:val="006F7688"/>
    <w:rsid w:val="0070113E"/>
    <w:rsid w:val="00704381"/>
    <w:rsid w:val="00705DC9"/>
    <w:rsid w:val="007065AF"/>
    <w:rsid w:val="00706EA8"/>
    <w:rsid w:val="0071058A"/>
    <w:rsid w:val="0071302C"/>
    <w:rsid w:val="007147DE"/>
    <w:rsid w:val="00716575"/>
    <w:rsid w:val="0071723B"/>
    <w:rsid w:val="007204F8"/>
    <w:rsid w:val="00724C01"/>
    <w:rsid w:val="007255A0"/>
    <w:rsid w:val="00725936"/>
    <w:rsid w:val="00726091"/>
    <w:rsid w:val="007268E0"/>
    <w:rsid w:val="00726F58"/>
    <w:rsid w:val="007278A2"/>
    <w:rsid w:val="00727BF8"/>
    <w:rsid w:val="0073157B"/>
    <w:rsid w:val="007317C7"/>
    <w:rsid w:val="00736F09"/>
    <w:rsid w:val="00737BE1"/>
    <w:rsid w:val="00737F57"/>
    <w:rsid w:val="00741783"/>
    <w:rsid w:val="00741AE3"/>
    <w:rsid w:val="00742F26"/>
    <w:rsid w:val="00743C6A"/>
    <w:rsid w:val="00744A49"/>
    <w:rsid w:val="007475CB"/>
    <w:rsid w:val="00750686"/>
    <w:rsid w:val="007539DB"/>
    <w:rsid w:val="00753BB3"/>
    <w:rsid w:val="00753E71"/>
    <w:rsid w:val="00754377"/>
    <w:rsid w:val="007554F8"/>
    <w:rsid w:val="00755701"/>
    <w:rsid w:val="0075678B"/>
    <w:rsid w:val="007573D1"/>
    <w:rsid w:val="0076243F"/>
    <w:rsid w:val="007653A0"/>
    <w:rsid w:val="007673DF"/>
    <w:rsid w:val="007725D4"/>
    <w:rsid w:val="007726FD"/>
    <w:rsid w:val="00772B6E"/>
    <w:rsid w:val="00774A21"/>
    <w:rsid w:val="00775DB2"/>
    <w:rsid w:val="00776D46"/>
    <w:rsid w:val="00777B3F"/>
    <w:rsid w:val="007826D4"/>
    <w:rsid w:val="00782BA3"/>
    <w:rsid w:val="00783291"/>
    <w:rsid w:val="0078366A"/>
    <w:rsid w:val="00784BDE"/>
    <w:rsid w:val="00785374"/>
    <w:rsid w:val="00785FE7"/>
    <w:rsid w:val="00787FE5"/>
    <w:rsid w:val="007916D3"/>
    <w:rsid w:val="007916EA"/>
    <w:rsid w:val="00796B9F"/>
    <w:rsid w:val="00797A00"/>
    <w:rsid w:val="007A0BE7"/>
    <w:rsid w:val="007A1A6E"/>
    <w:rsid w:val="007A74CC"/>
    <w:rsid w:val="007B2A09"/>
    <w:rsid w:val="007B2AC2"/>
    <w:rsid w:val="007B2CC1"/>
    <w:rsid w:val="007B4855"/>
    <w:rsid w:val="007B558F"/>
    <w:rsid w:val="007B56D1"/>
    <w:rsid w:val="007C22CA"/>
    <w:rsid w:val="007C62D8"/>
    <w:rsid w:val="007D3812"/>
    <w:rsid w:val="007D4AC5"/>
    <w:rsid w:val="007D5AF8"/>
    <w:rsid w:val="007D5EFF"/>
    <w:rsid w:val="007D7E7B"/>
    <w:rsid w:val="007E06AE"/>
    <w:rsid w:val="007E0A1D"/>
    <w:rsid w:val="007E20E8"/>
    <w:rsid w:val="007F0384"/>
    <w:rsid w:val="007F03D2"/>
    <w:rsid w:val="007F12A0"/>
    <w:rsid w:val="007F2C57"/>
    <w:rsid w:val="007F32E9"/>
    <w:rsid w:val="007F331E"/>
    <w:rsid w:val="007F36F2"/>
    <w:rsid w:val="007F4F63"/>
    <w:rsid w:val="007F5C92"/>
    <w:rsid w:val="008001C7"/>
    <w:rsid w:val="00800769"/>
    <w:rsid w:val="00801D46"/>
    <w:rsid w:val="00801DED"/>
    <w:rsid w:val="00801FCE"/>
    <w:rsid w:val="0080409F"/>
    <w:rsid w:val="0080518A"/>
    <w:rsid w:val="00805A30"/>
    <w:rsid w:val="00807C4E"/>
    <w:rsid w:val="00810BDC"/>
    <w:rsid w:val="00814AD3"/>
    <w:rsid w:val="008173C6"/>
    <w:rsid w:val="00817FB9"/>
    <w:rsid w:val="008214CD"/>
    <w:rsid w:val="00821D63"/>
    <w:rsid w:val="008223EC"/>
    <w:rsid w:val="008233DB"/>
    <w:rsid w:val="00824DD2"/>
    <w:rsid w:val="008277A1"/>
    <w:rsid w:val="0082797C"/>
    <w:rsid w:val="00830C47"/>
    <w:rsid w:val="00832478"/>
    <w:rsid w:val="008326E9"/>
    <w:rsid w:val="00833049"/>
    <w:rsid w:val="00834017"/>
    <w:rsid w:val="00834DBC"/>
    <w:rsid w:val="008355D4"/>
    <w:rsid w:val="00835A76"/>
    <w:rsid w:val="00837F45"/>
    <w:rsid w:val="0084125B"/>
    <w:rsid w:val="00842B2A"/>
    <w:rsid w:val="0084351E"/>
    <w:rsid w:val="00843CBA"/>
    <w:rsid w:val="0084424E"/>
    <w:rsid w:val="00846C1D"/>
    <w:rsid w:val="0085001A"/>
    <w:rsid w:val="00850433"/>
    <w:rsid w:val="00850476"/>
    <w:rsid w:val="00850A54"/>
    <w:rsid w:val="00851D8B"/>
    <w:rsid w:val="00851EC3"/>
    <w:rsid w:val="00852506"/>
    <w:rsid w:val="00855507"/>
    <w:rsid w:val="00857F03"/>
    <w:rsid w:val="0086053C"/>
    <w:rsid w:val="00862B2B"/>
    <w:rsid w:val="008639B7"/>
    <w:rsid w:val="00867CEF"/>
    <w:rsid w:val="00870ED2"/>
    <w:rsid w:val="00871390"/>
    <w:rsid w:val="00874EB1"/>
    <w:rsid w:val="00875D9F"/>
    <w:rsid w:val="0087625B"/>
    <w:rsid w:val="0087630E"/>
    <w:rsid w:val="00880420"/>
    <w:rsid w:val="00881B9F"/>
    <w:rsid w:val="008859CD"/>
    <w:rsid w:val="008859D2"/>
    <w:rsid w:val="00885FDA"/>
    <w:rsid w:val="00886C91"/>
    <w:rsid w:val="00887B64"/>
    <w:rsid w:val="008910D8"/>
    <w:rsid w:val="0089252E"/>
    <w:rsid w:val="00892F9D"/>
    <w:rsid w:val="008933F7"/>
    <w:rsid w:val="00893A50"/>
    <w:rsid w:val="00893ACF"/>
    <w:rsid w:val="00894BA0"/>
    <w:rsid w:val="008951C8"/>
    <w:rsid w:val="00897222"/>
    <w:rsid w:val="00897656"/>
    <w:rsid w:val="008A1600"/>
    <w:rsid w:val="008A22B5"/>
    <w:rsid w:val="008A3641"/>
    <w:rsid w:val="008A5931"/>
    <w:rsid w:val="008B0567"/>
    <w:rsid w:val="008B0E70"/>
    <w:rsid w:val="008B2954"/>
    <w:rsid w:val="008B4243"/>
    <w:rsid w:val="008B5E8A"/>
    <w:rsid w:val="008B69B4"/>
    <w:rsid w:val="008B6D8E"/>
    <w:rsid w:val="008B7122"/>
    <w:rsid w:val="008B7A13"/>
    <w:rsid w:val="008C03E6"/>
    <w:rsid w:val="008C0EC9"/>
    <w:rsid w:val="008C0F38"/>
    <w:rsid w:val="008C13DC"/>
    <w:rsid w:val="008C2867"/>
    <w:rsid w:val="008C2F4F"/>
    <w:rsid w:val="008C40BD"/>
    <w:rsid w:val="008C45F1"/>
    <w:rsid w:val="008C48AE"/>
    <w:rsid w:val="008C6F1F"/>
    <w:rsid w:val="008C7EEA"/>
    <w:rsid w:val="008D0C36"/>
    <w:rsid w:val="008D26FB"/>
    <w:rsid w:val="008D4AA3"/>
    <w:rsid w:val="008D5839"/>
    <w:rsid w:val="008D5B7B"/>
    <w:rsid w:val="008E3B86"/>
    <w:rsid w:val="008E3DE6"/>
    <w:rsid w:val="008F0D77"/>
    <w:rsid w:val="008F1AA3"/>
    <w:rsid w:val="008F30B5"/>
    <w:rsid w:val="008F54B1"/>
    <w:rsid w:val="008F5B8C"/>
    <w:rsid w:val="008F6C6D"/>
    <w:rsid w:val="008F7750"/>
    <w:rsid w:val="00901D22"/>
    <w:rsid w:val="00901EBC"/>
    <w:rsid w:val="00902027"/>
    <w:rsid w:val="009020A6"/>
    <w:rsid w:val="00905141"/>
    <w:rsid w:val="00905B1B"/>
    <w:rsid w:val="00905D95"/>
    <w:rsid w:val="00905DF3"/>
    <w:rsid w:val="00906441"/>
    <w:rsid w:val="00910AF6"/>
    <w:rsid w:val="00910CA4"/>
    <w:rsid w:val="00911272"/>
    <w:rsid w:val="00911316"/>
    <w:rsid w:val="00911B1A"/>
    <w:rsid w:val="00912D66"/>
    <w:rsid w:val="00912DF4"/>
    <w:rsid w:val="00914FD9"/>
    <w:rsid w:val="00916F4B"/>
    <w:rsid w:val="0091727C"/>
    <w:rsid w:val="00921150"/>
    <w:rsid w:val="00921380"/>
    <w:rsid w:val="00923590"/>
    <w:rsid w:val="009247C9"/>
    <w:rsid w:val="00925382"/>
    <w:rsid w:val="00926516"/>
    <w:rsid w:val="009316E7"/>
    <w:rsid w:val="00940BCF"/>
    <w:rsid w:val="009446CC"/>
    <w:rsid w:val="00944712"/>
    <w:rsid w:val="00945896"/>
    <w:rsid w:val="0094637C"/>
    <w:rsid w:val="00947519"/>
    <w:rsid w:val="00947DC1"/>
    <w:rsid w:val="00947F90"/>
    <w:rsid w:val="00951023"/>
    <w:rsid w:val="00951C19"/>
    <w:rsid w:val="009522F8"/>
    <w:rsid w:val="009527EF"/>
    <w:rsid w:val="00952DD7"/>
    <w:rsid w:val="00955464"/>
    <w:rsid w:val="0095649C"/>
    <w:rsid w:val="009572EB"/>
    <w:rsid w:val="009601D5"/>
    <w:rsid w:val="00960968"/>
    <w:rsid w:val="00961B75"/>
    <w:rsid w:val="009622F2"/>
    <w:rsid w:val="00963BB6"/>
    <w:rsid w:val="00963E2E"/>
    <w:rsid w:val="00966A36"/>
    <w:rsid w:val="0096737F"/>
    <w:rsid w:val="00967CA2"/>
    <w:rsid w:val="009704E1"/>
    <w:rsid w:val="00975ADF"/>
    <w:rsid w:val="009765C8"/>
    <w:rsid w:val="00982005"/>
    <w:rsid w:val="00983C15"/>
    <w:rsid w:val="00986022"/>
    <w:rsid w:val="00986E45"/>
    <w:rsid w:val="00990C43"/>
    <w:rsid w:val="00993871"/>
    <w:rsid w:val="00995269"/>
    <w:rsid w:val="00995543"/>
    <w:rsid w:val="009959B2"/>
    <w:rsid w:val="0099673D"/>
    <w:rsid w:val="009A08A5"/>
    <w:rsid w:val="009A3390"/>
    <w:rsid w:val="009A4F74"/>
    <w:rsid w:val="009A6073"/>
    <w:rsid w:val="009A70F4"/>
    <w:rsid w:val="009B016C"/>
    <w:rsid w:val="009B1A88"/>
    <w:rsid w:val="009B1ADF"/>
    <w:rsid w:val="009B1CEF"/>
    <w:rsid w:val="009B2CC5"/>
    <w:rsid w:val="009B3241"/>
    <w:rsid w:val="009B3941"/>
    <w:rsid w:val="009B3A61"/>
    <w:rsid w:val="009B4B14"/>
    <w:rsid w:val="009B4F5A"/>
    <w:rsid w:val="009B558A"/>
    <w:rsid w:val="009B5DFA"/>
    <w:rsid w:val="009B7C04"/>
    <w:rsid w:val="009C0B09"/>
    <w:rsid w:val="009C1C16"/>
    <w:rsid w:val="009C1D90"/>
    <w:rsid w:val="009C537A"/>
    <w:rsid w:val="009C5E9E"/>
    <w:rsid w:val="009C64A6"/>
    <w:rsid w:val="009C6613"/>
    <w:rsid w:val="009C6EC4"/>
    <w:rsid w:val="009D0152"/>
    <w:rsid w:val="009D25E3"/>
    <w:rsid w:val="009D591A"/>
    <w:rsid w:val="009D7BED"/>
    <w:rsid w:val="009E026D"/>
    <w:rsid w:val="009E136A"/>
    <w:rsid w:val="009E20D6"/>
    <w:rsid w:val="009E27AE"/>
    <w:rsid w:val="009E357A"/>
    <w:rsid w:val="009E4FF0"/>
    <w:rsid w:val="009E59AE"/>
    <w:rsid w:val="009E6985"/>
    <w:rsid w:val="009F00F2"/>
    <w:rsid w:val="009F3409"/>
    <w:rsid w:val="00A01CFD"/>
    <w:rsid w:val="00A02278"/>
    <w:rsid w:val="00A03950"/>
    <w:rsid w:val="00A03FBC"/>
    <w:rsid w:val="00A04901"/>
    <w:rsid w:val="00A04E49"/>
    <w:rsid w:val="00A06078"/>
    <w:rsid w:val="00A06BD0"/>
    <w:rsid w:val="00A07984"/>
    <w:rsid w:val="00A1035B"/>
    <w:rsid w:val="00A11613"/>
    <w:rsid w:val="00A12933"/>
    <w:rsid w:val="00A239E7"/>
    <w:rsid w:val="00A23FC4"/>
    <w:rsid w:val="00A26181"/>
    <w:rsid w:val="00A26425"/>
    <w:rsid w:val="00A2789C"/>
    <w:rsid w:val="00A27A6E"/>
    <w:rsid w:val="00A3027A"/>
    <w:rsid w:val="00A33EB3"/>
    <w:rsid w:val="00A346C1"/>
    <w:rsid w:val="00A35FB0"/>
    <w:rsid w:val="00A40134"/>
    <w:rsid w:val="00A405BF"/>
    <w:rsid w:val="00A43BF8"/>
    <w:rsid w:val="00A43D7D"/>
    <w:rsid w:val="00A44CDB"/>
    <w:rsid w:val="00A50A3B"/>
    <w:rsid w:val="00A533B4"/>
    <w:rsid w:val="00A551F3"/>
    <w:rsid w:val="00A607D2"/>
    <w:rsid w:val="00A623B1"/>
    <w:rsid w:val="00A64A80"/>
    <w:rsid w:val="00A65952"/>
    <w:rsid w:val="00A667E5"/>
    <w:rsid w:val="00A6740A"/>
    <w:rsid w:val="00A7195B"/>
    <w:rsid w:val="00A719D3"/>
    <w:rsid w:val="00A72314"/>
    <w:rsid w:val="00A72F81"/>
    <w:rsid w:val="00A74E60"/>
    <w:rsid w:val="00A7551B"/>
    <w:rsid w:val="00A801C5"/>
    <w:rsid w:val="00A81EAC"/>
    <w:rsid w:val="00A826B3"/>
    <w:rsid w:val="00A84A3B"/>
    <w:rsid w:val="00A84A51"/>
    <w:rsid w:val="00A85C1B"/>
    <w:rsid w:val="00A866E3"/>
    <w:rsid w:val="00A90402"/>
    <w:rsid w:val="00A9233F"/>
    <w:rsid w:val="00A9363C"/>
    <w:rsid w:val="00A943B4"/>
    <w:rsid w:val="00A94665"/>
    <w:rsid w:val="00A94B76"/>
    <w:rsid w:val="00A96FE2"/>
    <w:rsid w:val="00A96FE7"/>
    <w:rsid w:val="00A97098"/>
    <w:rsid w:val="00A9720D"/>
    <w:rsid w:val="00A974CA"/>
    <w:rsid w:val="00AA36CE"/>
    <w:rsid w:val="00AA37B9"/>
    <w:rsid w:val="00AA40B0"/>
    <w:rsid w:val="00AA55A7"/>
    <w:rsid w:val="00AA5E00"/>
    <w:rsid w:val="00AA7EE3"/>
    <w:rsid w:val="00AB0AD1"/>
    <w:rsid w:val="00AB0BB6"/>
    <w:rsid w:val="00AB14A7"/>
    <w:rsid w:val="00AB15FC"/>
    <w:rsid w:val="00AB1AF5"/>
    <w:rsid w:val="00AB2A61"/>
    <w:rsid w:val="00AB393C"/>
    <w:rsid w:val="00AB438B"/>
    <w:rsid w:val="00AB4BE3"/>
    <w:rsid w:val="00AB5FC7"/>
    <w:rsid w:val="00AC1FB8"/>
    <w:rsid w:val="00AC3469"/>
    <w:rsid w:val="00AC3B93"/>
    <w:rsid w:val="00AC6D0A"/>
    <w:rsid w:val="00AC7E9B"/>
    <w:rsid w:val="00AD060F"/>
    <w:rsid w:val="00AD06FC"/>
    <w:rsid w:val="00AD2E72"/>
    <w:rsid w:val="00AD3EAC"/>
    <w:rsid w:val="00AD50BE"/>
    <w:rsid w:val="00AE01C1"/>
    <w:rsid w:val="00AE50C5"/>
    <w:rsid w:val="00AE549E"/>
    <w:rsid w:val="00AE66F3"/>
    <w:rsid w:val="00AE791E"/>
    <w:rsid w:val="00AF0062"/>
    <w:rsid w:val="00AF286F"/>
    <w:rsid w:val="00AF40D6"/>
    <w:rsid w:val="00AF4829"/>
    <w:rsid w:val="00AF4B9F"/>
    <w:rsid w:val="00AF564D"/>
    <w:rsid w:val="00AF63B7"/>
    <w:rsid w:val="00AF7125"/>
    <w:rsid w:val="00B01877"/>
    <w:rsid w:val="00B0216E"/>
    <w:rsid w:val="00B044AA"/>
    <w:rsid w:val="00B06AE2"/>
    <w:rsid w:val="00B11608"/>
    <w:rsid w:val="00B11E70"/>
    <w:rsid w:val="00B17812"/>
    <w:rsid w:val="00B21BF3"/>
    <w:rsid w:val="00B22134"/>
    <w:rsid w:val="00B260F5"/>
    <w:rsid w:val="00B27AC0"/>
    <w:rsid w:val="00B31CC5"/>
    <w:rsid w:val="00B33473"/>
    <w:rsid w:val="00B350C6"/>
    <w:rsid w:val="00B35421"/>
    <w:rsid w:val="00B354F7"/>
    <w:rsid w:val="00B4007B"/>
    <w:rsid w:val="00B421F3"/>
    <w:rsid w:val="00B43162"/>
    <w:rsid w:val="00B441C4"/>
    <w:rsid w:val="00B443FA"/>
    <w:rsid w:val="00B4517F"/>
    <w:rsid w:val="00B45D24"/>
    <w:rsid w:val="00B503CC"/>
    <w:rsid w:val="00B52DDF"/>
    <w:rsid w:val="00B5346B"/>
    <w:rsid w:val="00B548A7"/>
    <w:rsid w:val="00B54A7A"/>
    <w:rsid w:val="00B55B5D"/>
    <w:rsid w:val="00B55C63"/>
    <w:rsid w:val="00B565EB"/>
    <w:rsid w:val="00B60414"/>
    <w:rsid w:val="00B60CE1"/>
    <w:rsid w:val="00B62509"/>
    <w:rsid w:val="00B63331"/>
    <w:rsid w:val="00B639AC"/>
    <w:rsid w:val="00B63B10"/>
    <w:rsid w:val="00B63E17"/>
    <w:rsid w:val="00B65941"/>
    <w:rsid w:val="00B66F84"/>
    <w:rsid w:val="00B67D64"/>
    <w:rsid w:val="00B72399"/>
    <w:rsid w:val="00B729F2"/>
    <w:rsid w:val="00B81B2A"/>
    <w:rsid w:val="00B82C15"/>
    <w:rsid w:val="00B840D6"/>
    <w:rsid w:val="00B8538C"/>
    <w:rsid w:val="00B86581"/>
    <w:rsid w:val="00B9047B"/>
    <w:rsid w:val="00B91E8E"/>
    <w:rsid w:val="00B92A9A"/>
    <w:rsid w:val="00B92FEB"/>
    <w:rsid w:val="00B936E6"/>
    <w:rsid w:val="00B9441A"/>
    <w:rsid w:val="00B96EBC"/>
    <w:rsid w:val="00B9701D"/>
    <w:rsid w:val="00B973CE"/>
    <w:rsid w:val="00BA0A22"/>
    <w:rsid w:val="00BA0EE5"/>
    <w:rsid w:val="00BA3E73"/>
    <w:rsid w:val="00BA5F68"/>
    <w:rsid w:val="00BA6380"/>
    <w:rsid w:val="00BB398C"/>
    <w:rsid w:val="00BC12B7"/>
    <w:rsid w:val="00BC1643"/>
    <w:rsid w:val="00BC2751"/>
    <w:rsid w:val="00BC5E47"/>
    <w:rsid w:val="00BC60C0"/>
    <w:rsid w:val="00BC672A"/>
    <w:rsid w:val="00BC7347"/>
    <w:rsid w:val="00BC7D52"/>
    <w:rsid w:val="00BD014C"/>
    <w:rsid w:val="00BD2C5D"/>
    <w:rsid w:val="00BD33E5"/>
    <w:rsid w:val="00BD3B14"/>
    <w:rsid w:val="00BD6E53"/>
    <w:rsid w:val="00BE1D07"/>
    <w:rsid w:val="00BE3933"/>
    <w:rsid w:val="00BE3DAF"/>
    <w:rsid w:val="00BE59D8"/>
    <w:rsid w:val="00BE770F"/>
    <w:rsid w:val="00BF17D7"/>
    <w:rsid w:val="00BF1A7C"/>
    <w:rsid w:val="00BF3096"/>
    <w:rsid w:val="00BF33D1"/>
    <w:rsid w:val="00BF3677"/>
    <w:rsid w:val="00BF4327"/>
    <w:rsid w:val="00BF4CB7"/>
    <w:rsid w:val="00BF509C"/>
    <w:rsid w:val="00BF57F4"/>
    <w:rsid w:val="00BF6329"/>
    <w:rsid w:val="00BF7A6D"/>
    <w:rsid w:val="00BF7C31"/>
    <w:rsid w:val="00BF7CB6"/>
    <w:rsid w:val="00C002C6"/>
    <w:rsid w:val="00C01FB5"/>
    <w:rsid w:val="00C03726"/>
    <w:rsid w:val="00C06707"/>
    <w:rsid w:val="00C12D58"/>
    <w:rsid w:val="00C12E39"/>
    <w:rsid w:val="00C131A2"/>
    <w:rsid w:val="00C14301"/>
    <w:rsid w:val="00C15CAC"/>
    <w:rsid w:val="00C168AB"/>
    <w:rsid w:val="00C20679"/>
    <w:rsid w:val="00C22CED"/>
    <w:rsid w:val="00C23D91"/>
    <w:rsid w:val="00C25A02"/>
    <w:rsid w:val="00C26AE0"/>
    <w:rsid w:val="00C27C34"/>
    <w:rsid w:val="00C31FF7"/>
    <w:rsid w:val="00C333B8"/>
    <w:rsid w:val="00C367D9"/>
    <w:rsid w:val="00C374FB"/>
    <w:rsid w:val="00C40632"/>
    <w:rsid w:val="00C41A96"/>
    <w:rsid w:val="00C4234A"/>
    <w:rsid w:val="00C44279"/>
    <w:rsid w:val="00C44C76"/>
    <w:rsid w:val="00C46004"/>
    <w:rsid w:val="00C47344"/>
    <w:rsid w:val="00C500C5"/>
    <w:rsid w:val="00C50D2B"/>
    <w:rsid w:val="00C529C2"/>
    <w:rsid w:val="00C55517"/>
    <w:rsid w:val="00C56B6F"/>
    <w:rsid w:val="00C60CAC"/>
    <w:rsid w:val="00C618F2"/>
    <w:rsid w:val="00C61A63"/>
    <w:rsid w:val="00C639FA"/>
    <w:rsid w:val="00C6424B"/>
    <w:rsid w:val="00C645AA"/>
    <w:rsid w:val="00C6603F"/>
    <w:rsid w:val="00C66BA8"/>
    <w:rsid w:val="00C70C12"/>
    <w:rsid w:val="00C7256D"/>
    <w:rsid w:val="00C72A43"/>
    <w:rsid w:val="00C73C62"/>
    <w:rsid w:val="00C73E6E"/>
    <w:rsid w:val="00C803BF"/>
    <w:rsid w:val="00C821B5"/>
    <w:rsid w:val="00C86BD6"/>
    <w:rsid w:val="00C87456"/>
    <w:rsid w:val="00C90EA2"/>
    <w:rsid w:val="00C9151B"/>
    <w:rsid w:val="00C93E87"/>
    <w:rsid w:val="00C94011"/>
    <w:rsid w:val="00C945D2"/>
    <w:rsid w:val="00C948D6"/>
    <w:rsid w:val="00C96E34"/>
    <w:rsid w:val="00C976A1"/>
    <w:rsid w:val="00CA00E5"/>
    <w:rsid w:val="00CA2681"/>
    <w:rsid w:val="00CA3633"/>
    <w:rsid w:val="00CA36F8"/>
    <w:rsid w:val="00CA4521"/>
    <w:rsid w:val="00CA4717"/>
    <w:rsid w:val="00CA78FF"/>
    <w:rsid w:val="00CA7E7A"/>
    <w:rsid w:val="00CB07E4"/>
    <w:rsid w:val="00CB0E70"/>
    <w:rsid w:val="00CB2B74"/>
    <w:rsid w:val="00CB2E21"/>
    <w:rsid w:val="00CB4D59"/>
    <w:rsid w:val="00CB60B3"/>
    <w:rsid w:val="00CB6E90"/>
    <w:rsid w:val="00CC0124"/>
    <w:rsid w:val="00CC032A"/>
    <w:rsid w:val="00CC2F40"/>
    <w:rsid w:val="00CC3EED"/>
    <w:rsid w:val="00CC40B0"/>
    <w:rsid w:val="00CC4D23"/>
    <w:rsid w:val="00CC64F3"/>
    <w:rsid w:val="00CC7263"/>
    <w:rsid w:val="00CD0DEB"/>
    <w:rsid w:val="00CD383F"/>
    <w:rsid w:val="00CD4977"/>
    <w:rsid w:val="00CD4B4B"/>
    <w:rsid w:val="00CD762B"/>
    <w:rsid w:val="00CD7C45"/>
    <w:rsid w:val="00CE17F4"/>
    <w:rsid w:val="00CE20EA"/>
    <w:rsid w:val="00CE3039"/>
    <w:rsid w:val="00CE3FFF"/>
    <w:rsid w:val="00CE5FA8"/>
    <w:rsid w:val="00CE62AE"/>
    <w:rsid w:val="00CE64C7"/>
    <w:rsid w:val="00CF2750"/>
    <w:rsid w:val="00CF41FC"/>
    <w:rsid w:val="00CF4936"/>
    <w:rsid w:val="00CF6426"/>
    <w:rsid w:val="00CF661C"/>
    <w:rsid w:val="00D019A2"/>
    <w:rsid w:val="00D028FB"/>
    <w:rsid w:val="00D03593"/>
    <w:rsid w:val="00D04DA6"/>
    <w:rsid w:val="00D06D0B"/>
    <w:rsid w:val="00D11423"/>
    <w:rsid w:val="00D1146A"/>
    <w:rsid w:val="00D139DE"/>
    <w:rsid w:val="00D1538B"/>
    <w:rsid w:val="00D15843"/>
    <w:rsid w:val="00D20789"/>
    <w:rsid w:val="00D2159E"/>
    <w:rsid w:val="00D221FA"/>
    <w:rsid w:val="00D22369"/>
    <w:rsid w:val="00D24BB7"/>
    <w:rsid w:val="00D30416"/>
    <w:rsid w:val="00D305CE"/>
    <w:rsid w:val="00D3085F"/>
    <w:rsid w:val="00D31450"/>
    <w:rsid w:val="00D32259"/>
    <w:rsid w:val="00D3392D"/>
    <w:rsid w:val="00D34363"/>
    <w:rsid w:val="00D353DF"/>
    <w:rsid w:val="00D35B4C"/>
    <w:rsid w:val="00D35E38"/>
    <w:rsid w:val="00D36E9B"/>
    <w:rsid w:val="00D3774F"/>
    <w:rsid w:val="00D41BD7"/>
    <w:rsid w:val="00D42669"/>
    <w:rsid w:val="00D42DED"/>
    <w:rsid w:val="00D44A80"/>
    <w:rsid w:val="00D45516"/>
    <w:rsid w:val="00D46C57"/>
    <w:rsid w:val="00D47815"/>
    <w:rsid w:val="00D5147E"/>
    <w:rsid w:val="00D53671"/>
    <w:rsid w:val="00D558C2"/>
    <w:rsid w:val="00D57A1F"/>
    <w:rsid w:val="00D60C27"/>
    <w:rsid w:val="00D615EF"/>
    <w:rsid w:val="00D61861"/>
    <w:rsid w:val="00D61D7C"/>
    <w:rsid w:val="00D62A67"/>
    <w:rsid w:val="00D63386"/>
    <w:rsid w:val="00D6487A"/>
    <w:rsid w:val="00D64BBD"/>
    <w:rsid w:val="00D65879"/>
    <w:rsid w:val="00D66ABB"/>
    <w:rsid w:val="00D73D12"/>
    <w:rsid w:val="00D74A4D"/>
    <w:rsid w:val="00D75A14"/>
    <w:rsid w:val="00D82C69"/>
    <w:rsid w:val="00D85142"/>
    <w:rsid w:val="00D8514F"/>
    <w:rsid w:val="00D86901"/>
    <w:rsid w:val="00D87882"/>
    <w:rsid w:val="00D910AE"/>
    <w:rsid w:val="00D912E1"/>
    <w:rsid w:val="00D9165B"/>
    <w:rsid w:val="00D930F9"/>
    <w:rsid w:val="00D93BC1"/>
    <w:rsid w:val="00DA0413"/>
    <w:rsid w:val="00DA0999"/>
    <w:rsid w:val="00DA0C6F"/>
    <w:rsid w:val="00DA1A92"/>
    <w:rsid w:val="00DA3418"/>
    <w:rsid w:val="00DA3D8B"/>
    <w:rsid w:val="00DA695F"/>
    <w:rsid w:val="00DA75C0"/>
    <w:rsid w:val="00DA7BF1"/>
    <w:rsid w:val="00DB061D"/>
    <w:rsid w:val="00DB1638"/>
    <w:rsid w:val="00DB1EE3"/>
    <w:rsid w:val="00DB20AC"/>
    <w:rsid w:val="00DB43BD"/>
    <w:rsid w:val="00DB5B11"/>
    <w:rsid w:val="00DB5E2D"/>
    <w:rsid w:val="00DB76D8"/>
    <w:rsid w:val="00DC2204"/>
    <w:rsid w:val="00DC32C9"/>
    <w:rsid w:val="00DC4EBD"/>
    <w:rsid w:val="00DC5F61"/>
    <w:rsid w:val="00DC6A83"/>
    <w:rsid w:val="00DD14EF"/>
    <w:rsid w:val="00DD2ED2"/>
    <w:rsid w:val="00DD4F78"/>
    <w:rsid w:val="00DE28BA"/>
    <w:rsid w:val="00DE2FAE"/>
    <w:rsid w:val="00DE474F"/>
    <w:rsid w:val="00DE50C7"/>
    <w:rsid w:val="00DE58D7"/>
    <w:rsid w:val="00DE5C51"/>
    <w:rsid w:val="00DF1A39"/>
    <w:rsid w:val="00DF531D"/>
    <w:rsid w:val="00DF5C86"/>
    <w:rsid w:val="00DF6723"/>
    <w:rsid w:val="00E0313B"/>
    <w:rsid w:val="00E04B13"/>
    <w:rsid w:val="00E06581"/>
    <w:rsid w:val="00E07600"/>
    <w:rsid w:val="00E07796"/>
    <w:rsid w:val="00E10A28"/>
    <w:rsid w:val="00E134BE"/>
    <w:rsid w:val="00E1427E"/>
    <w:rsid w:val="00E15E09"/>
    <w:rsid w:val="00E20D87"/>
    <w:rsid w:val="00E21705"/>
    <w:rsid w:val="00E21D8A"/>
    <w:rsid w:val="00E21F82"/>
    <w:rsid w:val="00E221A9"/>
    <w:rsid w:val="00E22924"/>
    <w:rsid w:val="00E22D32"/>
    <w:rsid w:val="00E2554D"/>
    <w:rsid w:val="00E257DC"/>
    <w:rsid w:val="00E26055"/>
    <w:rsid w:val="00E26D9D"/>
    <w:rsid w:val="00E2760B"/>
    <w:rsid w:val="00E279A6"/>
    <w:rsid w:val="00E306A3"/>
    <w:rsid w:val="00E30C6F"/>
    <w:rsid w:val="00E35717"/>
    <w:rsid w:val="00E35F52"/>
    <w:rsid w:val="00E37626"/>
    <w:rsid w:val="00E37E7B"/>
    <w:rsid w:val="00E40836"/>
    <w:rsid w:val="00E42E01"/>
    <w:rsid w:val="00E44F24"/>
    <w:rsid w:val="00E455F2"/>
    <w:rsid w:val="00E47FC8"/>
    <w:rsid w:val="00E50289"/>
    <w:rsid w:val="00E52066"/>
    <w:rsid w:val="00E5396A"/>
    <w:rsid w:val="00E5432F"/>
    <w:rsid w:val="00E54C31"/>
    <w:rsid w:val="00E573D4"/>
    <w:rsid w:val="00E57485"/>
    <w:rsid w:val="00E57A86"/>
    <w:rsid w:val="00E62D41"/>
    <w:rsid w:val="00E63005"/>
    <w:rsid w:val="00E635E8"/>
    <w:rsid w:val="00E64D16"/>
    <w:rsid w:val="00E71438"/>
    <w:rsid w:val="00E73ADD"/>
    <w:rsid w:val="00E76134"/>
    <w:rsid w:val="00E843D8"/>
    <w:rsid w:val="00E8490A"/>
    <w:rsid w:val="00E852D8"/>
    <w:rsid w:val="00E853BE"/>
    <w:rsid w:val="00E856E8"/>
    <w:rsid w:val="00E86CA5"/>
    <w:rsid w:val="00E86E4D"/>
    <w:rsid w:val="00E86E6B"/>
    <w:rsid w:val="00E86FB8"/>
    <w:rsid w:val="00E878EA"/>
    <w:rsid w:val="00E9152E"/>
    <w:rsid w:val="00E919F4"/>
    <w:rsid w:val="00E91DB8"/>
    <w:rsid w:val="00E93896"/>
    <w:rsid w:val="00E93DCA"/>
    <w:rsid w:val="00E95AF2"/>
    <w:rsid w:val="00E95B25"/>
    <w:rsid w:val="00E96BA5"/>
    <w:rsid w:val="00E97C22"/>
    <w:rsid w:val="00EA19F6"/>
    <w:rsid w:val="00EA2A17"/>
    <w:rsid w:val="00EA3D1F"/>
    <w:rsid w:val="00EA5020"/>
    <w:rsid w:val="00EA5276"/>
    <w:rsid w:val="00EA5EBE"/>
    <w:rsid w:val="00EA78A9"/>
    <w:rsid w:val="00EB26DD"/>
    <w:rsid w:val="00EB39F2"/>
    <w:rsid w:val="00EB4290"/>
    <w:rsid w:val="00EB5C85"/>
    <w:rsid w:val="00EB6807"/>
    <w:rsid w:val="00EB7118"/>
    <w:rsid w:val="00EB7B4D"/>
    <w:rsid w:val="00EC2768"/>
    <w:rsid w:val="00EC38BD"/>
    <w:rsid w:val="00ED1182"/>
    <w:rsid w:val="00ED1423"/>
    <w:rsid w:val="00ED1683"/>
    <w:rsid w:val="00ED3285"/>
    <w:rsid w:val="00ED349F"/>
    <w:rsid w:val="00ED4B49"/>
    <w:rsid w:val="00ED4D13"/>
    <w:rsid w:val="00ED52EA"/>
    <w:rsid w:val="00ED551C"/>
    <w:rsid w:val="00ED5B28"/>
    <w:rsid w:val="00ED602E"/>
    <w:rsid w:val="00EE0399"/>
    <w:rsid w:val="00EE0A4D"/>
    <w:rsid w:val="00EE158B"/>
    <w:rsid w:val="00EE1733"/>
    <w:rsid w:val="00EE47A0"/>
    <w:rsid w:val="00EE6245"/>
    <w:rsid w:val="00EE6A72"/>
    <w:rsid w:val="00EE73DF"/>
    <w:rsid w:val="00EF19B1"/>
    <w:rsid w:val="00EF33CB"/>
    <w:rsid w:val="00EF33D0"/>
    <w:rsid w:val="00EF40F3"/>
    <w:rsid w:val="00EF4371"/>
    <w:rsid w:val="00EF4E22"/>
    <w:rsid w:val="00EF59FE"/>
    <w:rsid w:val="00F00E15"/>
    <w:rsid w:val="00F038D0"/>
    <w:rsid w:val="00F050AA"/>
    <w:rsid w:val="00F06205"/>
    <w:rsid w:val="00F07621"/>
    <w:rsid w:val="00F11EC8"/>
    <w:rsid w:val="00F12408"/>
    <w:rsid w:val="00F1391E"/>
    <w:rsid w:val="00F14025"/>
    <w:rsid w:val="00F140C0"/>
    <w:rsid w:val="00F148B5"/>
    <w:rsid w:val="00F15273"/>
    <w:rsid w:val="00F173F9"/>
    <w:rsid w:val="00F17552"/>
    <w:rsid w:val="00F21A4A"/>
    <w:rsid w:val="00F2272E"/>
    <w:rsid w:val="00F2667C"/>
    <w:rsid w:val="00F26DA8"/>
    <w:rsid w:val="00F271D8"/>
    <w:rsid w:val="00F30F01"/>
    <w:rsid w:val="00F315C9"/>
    <w:rsid w:val="00F33430"/>
    <w:rsid w:val="00F347D8"/>
    <w:rsid w:val="00F360F6"/>
    <w:rsid w:val="00F372FC"/>
    <w:rsid w:val="00F4181F"/>
    <w:rsid w:val="00F42D3F"/>
    <w:rsid w:val="00F4390C"/>
    <w:rsid w:val="00F4693C"/>
    <w:rsid w:val="00F47583"/>
    <w:rsid w:val="00F47BBA"/>
    <w:rsid w:val="00F5186D"/>
    <w:rsid w:val="00F577E8"/>
    <w:rsid w:val="00F57967"/>
    <w:rsid w:val="00F57A43"/>
    <w:rsid w:val="00F6011B"/>
    <w:rsid w:val="00F607D5"/>
    <w:rsid w:val="00F627C3"/>
    <w:rsid w:val="00F63258"/>
    <w:rsid w:val="00F64827"/>
    <w:rsid w:val="00F64D1A"/>
    <w:rsid w:val="00F713A0"/>
    <w:rsid w:val="00F74F4E"/>
    <w:rsid w:val="00F75005"/>
    <w:rsid w:val="00F809F9"/>
    <w:rsid w:val="00F819FE"/>
    <w:rsid w:val="00F82D87"/>
    <w:rsid w:val="00F8365E"/>
    <w:rsid w:val="00F85A38"/>
    <w:rsid w:val="00F85F83"/>
    <w:rsid w:val="00F86719"/>
    <w:rsid w:val="00F86BCA"/>
    <w:rsid w:val="00F909AF"/>
    <w:rsid w:val="00F91F0D"/>
    <w:rsid w:val="00F926ED"/>
    <w:rsid w:val="00FA0BE3"/>
    <w:rsid w:val="00FA1EF3"/>
    <w:rsid w:val="00FA2EB7"/>
    <w:rsid w:val="00FA4073"/>
    <w:rsid w:val="00FA598F"/>
    <w:rsid w:val="00FA7254"/>
    <w:rsid w:val="00FB156F"/>
    <w:rsid w:val="00FB3A8F"/>
    <w:rsid w:val="00FB4B79"/>
    <w:rsid w:val="00FB5A58"/>
    <w:rsid w:val="00FB6D20"/>
    <w:rsid w:val="00FC07B6"/>
    <w:rsid w:val="00FC0C4A"/>
    <w:rsid w:val="00FC1B75"/>
    <w:rsid w:val="00FC30A0"/>
    <w:rsid w:val="00FC3ADD"/>
    <w:rsid w:val="00FC3F63"/>
    <w:rsid w:val="00FC4619"/>
    <w:rsid w:val="00FC5E7F"/>
    <w:rsid w:val="00FC785E"/>
    <w:rsid w:val="00FD09D1"/>
    <w:rsid w:val="00FD1DA1"/>
    <w:rsid w:val="00FD238A"/>
    <w:rsid w:val="00FD27E2"/>
    <w:rsid w:val="00FD4262"/>
    <w:rsid w:val="00FD75E3"/>
    <w:rsid w:val="00FD7A22"/>
    <w:rsid w:val="00FE1800"/>
    <w:rsid w:val="00FE2DE4"/>
    <w:rsid w:val="00FE370B"/>
    <w:rsid w:val="00FE3CD2"/>
    <w:rsid w:val="00FE3D25"/>
    <w:rsid w:val="00FE4C22"/>
    <w:rsid w:val="00FE6385"/>
    <w:rsid w:val="00FE6664"/>
    <w:rsid w:val="00FE679D"/>
    <w:rsid w:val="00FE71B7"/>
    <w:rsid w:val="00FF16D1"/>
    <w:rsid w:val="00FF207A"/>
    <w:rsid w:val="00FF2FF8"/>
    <w:rsid w:val="00FF545C"/>
    <w:rsid w:val="00FF5DA5"/>
    <w:rsid w:val="00FF60F6"/>
    <w:rsid w:val="00FF68B1"/>
    <w:rsid w:val="00FF6ACC"/>
    <w:rsid w:val="00FF72B8"/>
    <w:rsid w:val="6FDB93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D5C75F5"/>
  <w15:docId w15:val="{B006CD75-74AB-5840-8850-599CC4E71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仿宋" w:hAnsi="Times New Roman" w:cstheme="minorBidi"/>
        <w:sz w:val="28"/>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qFormat="1"/>
    <w:lsdException w:name="toc 3"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uiPriority="0" w:unhideWhenUsed="1" w:qFormat="1"/>
    <w:lsdException w:name="footnote text" w:semiHidden="1"/>
    <w:lsdException w:name="annotation text" w:semiHidden="1" w:qFormat="1"/>
    <w:lsdException w:name="header" w:qFormat="1"/>
    <w:lsdException w:name="footer" w:unhideWhenUsed="1" w:qFormat="1"/>
    <w:lsdException w:name="index heading" w:semiHidden="1"/>
    <w:lsdException w:name="caption" w:uiPriority="35" w:unhideWhenUsed="1" w:qFormat="1"/>
    <w:lsdException w:name="table of figures" w:semiHidden="1"/>
    <w:lsdException w:name="envelope address" w:semiHidden="1"/>
    <w:lsdException w:name="envelope return" w:semiHidden="1"/>
    <w:lsdException w:name="footnote reference" w:semiHidden="1"/>
    <w:lsdException w:name="annotation reference" w:semiHidden="1" w:qFormat="1"/>
    <w:lsdException w:name="line number" w:semiHidden="1"/>
    <w:lsdException w:name="page number" w:semiHidden="1" w:qFormat="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qFormat="1"/>
    <w:lsdException w:name="Body Text"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nhideWhenUsed="1" w:qFormat="1"/>
    <w:lsdException w:name="FollowedHyperlink" w:semiHidden="1"/>
    <w:lsdException w:name="Strong" w:uiPriority="22" w:qFormat="1"/>
    <w:lsdException w:name="Emphasis"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unhideWhenUsed="1" w:qFormat="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autoSpaceDE w:val="0"/>
      <w:autoSpaceDN w:val="0"/>
      <w:adjustRightInd w:val="0"/>
      <w:snapToGrid w:val="0"/>
      <w:spacing w:line="360" w:lineRule="auto"/>
      <w:ind w:firstLineChars="200" w:firstLine="200"/>
      <w:jc w:val="both"/>
    </w:pPr>
  </w:style>
  <w:style w:type="paragraph" w:styleId="1">
    <w:name w:val="heading 1"/>
    <w:next w:val="a0"/>
    <w:link w:val="10"/>
    <w:uiPriority w:val="9"/>
    <w:qFormat/>
    <w:pPr>
      <w:keepNext/>
      <w:numPr>
        <w:numId w:val="1"/>
      </w:numPr>
      <w:autoSpaceDE w:val="0"/>
      <w:autoSpaceDN w:val="0"/>
      <w:adjustRightInd w:val="0"/>
      <w:snapToGrid w:val="0"/>
      <w:spacing w:beforeLines="250" w:before="600" w:afterLines="200" w:after="480"/>
      <w:outlineLvl w:val="0"/>
    </w:pPr>
    <w:rPr>
      <w:rFonts w:ascii="黑体" w:eastAsia="黑体" w:hAnsi="仿宋"/>
      <w:b/>
      <w:bCs/>
      <w:snapToGrid w:val="0"/>
      <w:kern w:val="2"/>
      <w:sz w:val="32"/>
      <w:szCs w:val="32"/>
    </w:rPr>
  </w:style>
  <w:style w:type="paragraph" w:styleId="2">
    <w:name w:val="heading 2"/>
    <w:next w:val="a0"/>
    <w:link w:val="20"/>
    <w:uiPriority w:val="9"/>
    <w:qFormat/>
    <w:pPr>
      <w:keepNext/>
      <w:numPr>
        <w:ilvl w:val="1"/>
        <w:numId w:val="1"/>
      </w:numPr>
      <w:autoSpaceDE w:val="0"/>
      <w:autoSpaceDN w:val="0"/>
      <w:adjustRightInd w:val="0"/>
      <w:snapToGrid w:val="0"/>
      <w:spacing w:beforeLines="100" w:before="240" w:afterLines="100" w:after="240"/>
      <w:outlineLvl w:val="1"/>
    </w:pPr>
    <w:rPr>
      <w:rFonts w:ascii="楷体" w:eastAsia="楷体" w:hAnsi="仿宋"/>
      <w:b/>
      <w:snapToGrid w:val="0"/>
      <w:kern w:val="2"/>
      <w:sz w:val="30"/>
      <w:szCs w:val="32"/>
    </w:rPr>
  </w:style>
  <w:style w:type="paragraph" w:styleId="3">
    <w:name w:val="heading 3"/>
    <w:next w:val="a0"/>
    <w:link w:val="30"/>
    <w:uiPriority w:val="9"/>
    <w:qFormat/>
    <w:pPr>
      <w:keepNext/>
      <w:numPr>
        <w:ilvl w:val="2"/>
        <w:numId w:val="1"/>
      </w:numPr>
      <w:adjustRightInd w:val="0"/>
      <w:snapToGrid w:val="0"/>
      <w:spacing w:beforeLines="100" w:before="240" w:afterLines="100" w:after="240"/>
      <w:outlineLvl w:val="2"/>
    </w:pPr>
    <w:rPr>
      <w:rFonts w:ascii="仿宋" w:hAnsi="仿宋"/>
      <w:b/>
      <w:snapToGrid w:val="0"/>
      <w:kern w:val="2"/>
      <w:szCs w:val="32"/>
    </w:rPr>
  </w:style>
  <w:style w:type="paragraph" w:styleId="4">
    <w:name w:val="heading 4"/>
    <w:basedOn w:val="a0"/>
    <w:next w:val="a0"/>
    <w:link w:val="40"/>
    <w:uiPriority w:val="9"/>
    <w:qFormat/>
    <w:pPr>
      <w:keepNext/>
      <w:keepLines/>
      <w:numPr>
        <w:ilvl w:val="3"/>
        <w:numId w:val="1"/>
      </w:numPr>
      <w:spacing w:before="280" w:after="290" w:line="376" w:lineRule="auto"/>
      <w:ind w:firstLineChars="0"/>
      <w:outlineLvl w:val="3"/>
    </w:pPr>
    <w:rPr>
      <w:rFonts w:asciiTheme="majorHAnsi" w:eastAsiaTheme="majorEastAsia" w:hAnsiTheme="majorHAnsi" w:cstheme="majorBidi"/>
      <w:b/>
      <w:bCs/>
      <w:szCs w:val="28"/>
    </w:rPr>
  </w:style>
  <w:style w:type="paragraph" w:styleId="5">
    <w:name w:val="heading 5"/>
    <w:basedOn w:val="a0"/>
    <w:next w:val="a0"/>
    <w:link w:val="50"/>
    <w:uiPriority w:val="9"/>
    <w:qFormat/>
    <w:pPr>
      <w:keepNext/>
      <w:keepLines/>
      <w:numPr>
        <w:ilvl w:val="4"/>
        <w:numId w:val="1"/>
      </w:numPr>
      <w:spacing w:before="280" w:after="290" w:line="376" w:lineRule="auto"/>
      <w:ind w:firstLineChars="0"/>
      <w:outlineLvl w:val="4"/>
    </w:pPr>
    <w:rPr>
      <w:b/>
      <w:bCs/>
      <w:szCs w:val="28"/>
    </w:rPr>
  </w:style>
  <w:style w:type="paragraph" w:styleId="6">
    <w:name w:val="heading 6"/>
    <w:basedOn w:val="a0"/>
    <w:next w:val="a0"/>
    <w:link w:val="60"/>
    <w:uiPriority w:val="9"/>
    <w:qFormat/>
    <w:pPr>
      <w:keepNext/>
      <w:keepLines/>
      <w:numPr>
        <w:ilvl w:val="5"/>
        <w:numId w:val="1"/>
      </w:numPr>
      <w:spacing w:before="240" w:after="64" w:line="320" w:lineRule="auto"/>
      <w:ind w:firstLineChars="0"/>
      <w:outlineLvl w:val="5"/>
    </w:pPr>
    <w:rPr>
      <w:rFonts w:asciiTheme="majorHAnsi" w:eastAsiaTheme="majorEastAsia" w:hAnsiTheme="majorHAnsi" w:cstheme="majorBidi"/>
      <w:b/>
      <w:bCs/>
      <w:sz w:val="24"/>
      <w:szCs w:val="24"/>
    </w:rPr>
  </w:style>
  <w:style w:type="paragraph" w:styleId="7">
    <w:name w:val="heading 7"/>
    <w:basedOn w:val="a0"/>
    <w:next w:val="a0"/>
    <w:link w:val="70"/>
    <w:uiPriority w:val="9"/>
    <w:semiHidden/>
    <w:qFormat/>
    <w:pPr>
      <w:keepNext/>
      <w:keepLines/>
      <w:numPr>
        <w:ilvl w:val="6"/>
        <w:numId w:val="1"/>
      </w:numPr>
      <w:spacing w:before="240" w:after="64" w:line="320" w:lineRule="auto"/>
      <w:ind w:firstLineChars="0"/>
      <w:outlineLvl w:val="6"/>
    </w:pPr>
    <w:rPr>
      <w:b/>
      <w:bCs/>
      <w:sz w:val="24"/>
      <w:szCs w:val="24"/>
    </w:rPr>
  </w:style>
  <w:style w:type="paragraph" w:styleId="8">
    <w:name w:val="heading 8"/>
    <w:basedOn w:val="a0"/>
    <w:next w:val="a0"/>
    <w:link w:val="80"/>
    <w:uiPriority w:val="9"/>
    <w:semiHidden/>
    <w:qFormat/>
    <w:pPr>
      <w:keepNext/>
      <w:keepLines/>
      <w:numPr>
        <w:ilvl w:val="7"/>
        <w:numId w:val="1"/>
      </w:numPr>
      <w:spacing w:before="240" w:after="64" w:line="320" w:lineRule="auto"/>
      <w:ind w:firstLineChars="0"/>
      <w:outlineLvl w:val="7"/>
    </w:pPr>
    <w:rPr>
      <w:rFonts w:asciiTheme="majorHAnsi" w:eastAsiaTheme="majorEastAsia" w:hAnsiTheme="majorHAnsi" w:cstheme="majorBidi"/>
      <w:sz w:val="24"/>
      <w:szCs w:val="24"/>
    </w:rPr>
  </w:style>
  <w:style w:type="paragraph" w:styleId="9">
    <w:name w:val="heading 9"/>
    <w:basedOn w:val="a0"/>
    <w:next w:val="a0"/>
    <w:link w:val="90"/>
    <w:uiPriority w:val="9"/>
    <w:semiHidden/>
    <w:qFormat/>
    <w:pPr>
      <w:keepNext/>
      <w:keepLines/>
      <w:numPr>
        <w:ilvl w:val="8"/>
        <w:numId w:val="1"/>
      </w:numPr>
      <w:spacing w:before="240" w:after="64" w:line="320" w:lineRule="auto"/>
      <w:ind w:firstLineChars="0"/>
      <w:outlineLvl w:val="8"/>
    </w:pPr>
    <w:rPr>
      <w:rFonts w:asciiTheme="majorHAnsi" w:eastAsiaTheme="majorEastAsia" w:hAnsiTheme="majorHAnsi" w:cstheme="majorBidi"/>
      <w:sz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71">
    <w:name w:val="toc 7"/>
    <w:basedOn w:val="a0"/>
    <w:next w:val="a0"/>
    <w:uiPriority w:val="39"/>
    <w:semiHidden/>
    <w:qFormat/>
    <w:pPr>
      <w:ind w:left="1680"/>
      <w:jc w:val="left"/>
    </w:pPr>
    <w:rPr>
      <w:rFonts w:asciiTheme="minorHAnsi" w:eastAsiaTheme="minorHAnsi"/>
      <w:sz w:val="18"/>
      <w:szCs w:val="18"/>
    </w:rPr>
  </w:style>
  <w:style w:type="paragraph" w:styleId="a4">
    <w:name w:val="Normal Indent"/>
    <w:basedOn w:val="a0"/>
    <w:link w:val="a5"/>
    <w:unhideWhenUsed/>
    <w:qFormat/>
    <w:pPr>
      <w:autoSpaceDE/>
      <w:autoSpaceDN/>
      <w:adjustRightInd/>
      <w:snapToGrid/>
      <w:spacing w:line="240" w:lineRule="auto"/>
      <w:ind w:firstLine="420"/>
    </w:pPr>
    <w:rPr>
      <w:rFonts w:ascii="Calibri" w:eastAsia="宋体" w:hAnsi="Calibri" w:cs="Times New Roman"/>
      <w:snapToGrid w:val="0"/>
      <w:sz w:val="21"/>
      <w:szCs w:val="24"/>
    </w:rPr>
  </w:style>
  <w:style w:type="paragraph" w:styleId="a6">
    <w:name w:val="caption"/>
    <w:basedOn w:val="a0"/>
    <w:next w:val="a0"/>
    <w:link w:val="a7"/>
    <w:uiPriority w:val="35"/>
    <w:unhideWhenUsed/>
    <w:qFormat/>
    <w:pPr>
      <w:spacing w:line="240" w:lineRule="auto"/>
      <w:ind w:firstLineChars="0" w:firstLine="0"/>
      <w:jc w:val="center"/>
    </w:pPr>
    <w:rPr>
      <w:rFonts w:eastAsia="黑体" w:cstheme="majorBidi"/>
      <w:sz w:val="20"/>
    </w:rPr>
  </w:style>
  <w:style w:type="paragraph" w:styleId="a8">
    <w:name w:val="annotation text"/>
    <w:basedOn w:val="a0"/>
    <w:link w:val="a9"/>
    <w:uiPriority w:val="99"/>
    <w:semiHidden/>
    <w:qFormat/>
    <w:pPr>
      <w:jc w:val="left"/>
    </w:pPr>
  </w:style>
  <w:style w:type="paragraph" w:styleId="aa">
    <w:name w:val="Body Text"/>
    <w:basedOn w:val="a0"/>
    <w:link w:val="ab"/>
    <w:uiPriority w:val="99"/>
    <w:qFormat/>
    <w:pPr>
      <w:spacing w:after="120"/>
    </w:pPr>
  </w:style>
  <w:style w:type="paragraph" w:styleId="51">
    <w:name w:val="toc 5"/>
    <w:basedOn w:val="a0"/>
    <w:next w:val="a0"/>
    <w:uiPriority w:val="39"/>
    <w:semiHidden/>
    <w:qFormat/>
    <w:pPr>
      <w:ind w:left="1120"/>
      <w:jc w:val="left"/>
    </w:pPr>
    <w:rPr>
      <w:rFonts w:asciiTheme="minorHAnsi" w:eastAsiaTheme="minorHAnsi"/>
      <w:sz w:val="18"/>
      <w:szCs w:val="18"/>
    </w:rPr>
  </w:style>
  <w:style w:type="paragraph" w:styleId="31">
    <w:name w:val="toc 3"/>
    <w:basedOn w:val="a0"/>
    <w:next w:val="a0"/>
    <w:uiPriority w:val="39"/>
    <w:qFormat/>
    <w:pPr>
      <w:ind w:left="560"/>
      <w:jc w:val="left"/>
    </w:pPr>
    <w:rPr>
      <w:rFonts w:asciiTheme="minorHAnsi"/>
      <w:iCs/>
    </w:rPr>
  </w:style>
  <w:style w:type="paragraph" w:styleId="81">
    <w:name w:val="toc 8"/>
    <w:basedOn w:val="a0"/>
    <w:next w:val="a0"/>
    <w:uiPriority w:val="39"/>
    <w:semiHidden/>
    <w:qFormat/>
    <w:pPr>
      <w:ind w:left="1960"/>
      <w:jc w:val="left"/>
    </w:pPr>
    <w:rPr>
      <w:rFonts w:asciiTheme="minorHAnsi" w:eastAsiaTheme="minorHAnsi"/>
      <w:sz w:val="18"/>
      <w:szCs w:val="18"/>
    </w:rPr>
  </w:style>
  <w:style w:type="paragraph" w:styleId="ac">
    <w:name w:val="Balloon Text"/>
    <w:basedOn w:val="a0"/>
    <w:link w:val="ad"/>
    <w:uiPriority w:val="99"/>
    <w:semiHidden/>
    <w:qFormat/>
    <w:pPr>
      <w:spacing w:line="240" w:lineRule="auto"/>
    </w:pPr>
    <w:rPr>
      <w:sz w:val="18"/>
      <w:szCs w:val="18"/>
    </w:rPr>
  </w:style>
  <w:style w:type="paragraph" w:styleId="ae">
    <w:name w:val="footer"/>
    <w:basedOn w:val="a0"/>
    <w:link w:val="af"/>
    <w:uiPriority w:val="99"/>
    <w:unhideWhenUsed/>
    <w:qFormat/>
    <w:pPr>
      <w:widowControl/>
      <w:autoSpaceDE/>
      <w:autoSpaceDN/>
      <w:spacing w:line="240" w:lineRule="auto"/>
      <w:ind w:firstLineChars="0" w:firstLine="0"/>
      <w:jc w:val="center"/>
    </w:pPr>
    <w:rPr>
      <w:rFonts w:ascii="楷体" w:eastAsia="楷体" w:hAnsi="楷体" w:cs="Times New Roman"/>
      <w:sz w:val="18"/>
      <w:szCs w:val="18"/>
    </w:rPr>
  </w:style>
  <w:style w:type="paragraph" w:styleId="af0">
    <w:name w:val="header"/>
    <w:basedOn w:val="-"/>
    <w:link w:val="af1"/>
    <w:uiPriority w:val="99"/>
    <w:qFormat/>
    <w:pPr>
      <w:pBdr>
        <w:bottom w:val="single" w:sz="6" w:space="1" w:color="auto"/>
      </w:pBdr>
      <w:tabs>
        <w:tab w:val="center" w:pos="4153"/>
        <w:tab w:val="right" w:pos="8306"/>
      </w:tabs>
      <w:spacing w:line="240" w:lineRule="auto"/>
      <w:jc w:val="center"/>
    </w:pPr>
    <w:rPr>
      <w:sz w:val="18"/>
      <w:szCs w:val="18"/>
    </w:rPr>
  </w:style>
  <w:style w:type="paragraph" w:customStyle="1" w:styleId="-">
    <w:name w:val="密-无缩进正文"/>
    <w:basedOn w:val="a0"/>
    <w:link w:val="-0"/>
    <w:qFormat/>
    <w:pPr>
      <w:ind w:firstLineChars="0" w:firstLine="0"/>
    </w:pPr>
  </w:style>
  <w:style w:type="paragraph" w:styleId="11">
    <w:name w:val="toc 1"/>
    <w:basedOn w:val="a0"/>
    <w:next w:val="a0"/>
    <w:uiPriority w:val="39"/>
    <w:qFormat/>
    <w:pPr>
      <w:spacing w:before="120" w:after="120" w:line="240" w:lineRule="auto"/>
      <w:ind w:leftChars="100" w:left="100" w:rightChars="100" w:right="100" w:firstLineChars="100" w:firstLine="100"/>
      <w:jc w:val="left"/>
    </w:pPr>
    <w:rPr>
      <w:rFonts w:asciiTheme="minorHAnsi"/>
      <w:bCs/>
      <w:caps/>
    </w:rPr>
  </w:style>
  <w:style w:type="paragraph" w:styleId="41">
    <w:name w:val="toc 4"/>
    <w:basedOn w:val="a0"/>
    <w:next w:val="a0"/>
    <w:uiPriority w:val="39"/>
    <w:semiHidden/>
    <w:qFormat/>
    <w:pPr>
      <w:ind w:left="840"/>
      <w:jc w:val="left"/>
    </w:pPr>
    <w:rPr>
      <w:rFonts w:asciiTheme="minorHAnsi" w:eastAsiaTheme="minorHAnsi"/>
      <w:sz w:val="18"/>
      <w:szCs w:val="18"/>
    </w:rPr>
  </w:style>
  <w:style w:type="paragraph" w:styleId="61">
    <w:name w:val="toc 6"/>
    <w:basedOn w:val="a0"/>
    <w:next w:val="a0"/>
    <w:uiPriority w:val="39"/>
    <w:semiHidden/>
    <w:qFormat/>
    <w:pPr>
      <w:ind w:left="1400"/>
      <w:jc w:val="left"/>
    </w:pPr>
    <w:rPr>
      <w:rFonts w:asciiTheme="minorHAnsi" w:eastAsiaTheme="minorHAnsi"/>
      <w:sz w:val="18"/>
      <w:szCs w:val="18"/>
    </w:rPr>
  </w:style>
  <w:style w:type="paragraph" w:styleId="21">
    <w:name w:val="toc 2"/>
    <w:basedOn w:val="a0"/>
    <w:next w:val="a0"/>
    <w:uiPriority w:val="39"/>
    <w:qFormat/>
    <w:pPr>
      <w:ind w:leftChars="100" w:left="100" w:rightChars="100" w:right="100"/>
      <w:jc w:val="left"/>
    </w:pPr>
    <w:rPr>
      <w:rFonts w:asciiTheme="minorHAnsi"/>
      <w:smallCaps/>
    </w:rPr>
  </w:style>
  <w:style w:type="paragraph" w:styleId="91">
    <w:name w:val="toc 9"/>
    <w:basedOn w:val="a0"/>
    <w:next w:val="a0"/>
    <w:uiPriority w:val="39"/>
    <w:semiHidden/>
    <w:qFormat/>
    <w:pPr>
      <w:ind w:left="2240"/>
      <w:jc w:val="left"/>
    </w:pPr>
    <w:rPr>
      <w:rFonts w:asciiTheme="minorHAnsi" w:eastAsiaTheme="minorHAnsi"/>
      <w:sz w:val="18"/>
      <w:szCs w:val="18"/>
    </w:rPr>
  </w:style>
  <w:style w:type="paragraph" w:styleId="af2">
    <w:name w:val="Normal (Web)"/>
    <w:basedOn w:val="a0"/>
    <w:uiPriority w:val="99"/>
    <w:unhideWhenUsed/>
    <w:qFormat/>
    <w:pPr>
      <w:widowControl/>
      <w:autoSpaceDE/>
      <w:autoSpaceDN/>
      <w:adjustRightInd/>
      <w:snapToGrid/>
      <w:spacing w:before="100" w:beforeAutospacing="1" w:after="100" w:afterAutospacing="1" w:line="240" w:lineRule="auto"/>
      <w:ind w:firstLineChars="0" w:firstLine="0"/>
      <w:jc w:val="left"/>
    </w:pPr>
    <w:rPr>
      <w:rFonts w:ascii="宋体" w:eastAsia="宋体" w:hAnsi="宋体" w:cs="宋体"/>
      <w:snapToGrid w:val="0"/>
      <w:sz w:val="24"/>
      <w:szCs w:val="24"/>
    </w:rPr>
  </w:style>
  <w:style w:type="paragraph" w:styleId="af3">
    <w:name w:val="Title"/>
    <w:next w:val="a0"/>
    <w:link w:val="af4"/>
    <w:uiPriority w:val="10"/>
    <w:qFormat/>
    <w:pPr>
      <w:widowControl w:val="0"/>
      <w:autoSpaceDE w:val="0"/>
      <w:autoSpaceDN w:val="0"/>
      <w:adjustRightInd w:val="0"/>
      <w:snapToGrid w:val="0"/>
      <w:spacing w:line="360" w:lineRule="auto"/>
      <w:jc w:val="center"/>
    </w:pPr>
    <w:rPr>
      <w:rFonts w:ascii="宋体" w:eastAsia="宋体"/>
      <w:b/>
      <w:snapToGrid w:val="0"/>
      <w:kern w:val="2"/>
      <w:sz w:val="52"/>
      <w:szCs w:val="44"/>
    </w:rPr>
  </w:style>
  <w:style w:type="table" w:styleId="af5">
    <w:name w:val="Table Grid"/>
    <w:basedOn w:val="a2"/>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Strong"/>
    <w:basedOn w:val="a1"/>
    <w:uiPriority w:val="22"/>
    <w:qFormat/>
    <w:rPr>
      <w:b/>
      <w:bCs/>
    </w:rPr>
  </w:style>
  <w:style w:type="character" w:styleId="af7">
    <w:name w:val="page number"/>
    <w:basedOn w:val="a1"/>
    <w:uiPriority w:val="99"/>
    <w:semiHidden/>
    <w:qFormat/>
  </w:style>
  <w:style w:type="character" w:styleId="af8">
    <w:name w:val="Hyperlink"/>
    <w:basedOn w:val="a1"/>
    <w:uiPriority w:val="99"/>
    <w:unhideWhenUsed/>
    <w:qFormat/>
    <w:rPr>
      <w:color w:val="0563C1" w:themeColor="hyperlink"/>
      <w:u w:val="single"/>
    </w:rPr>
  </w:style>
  <w:style w:type="character" w:styleId="af9">
    <w:name w:val="annotation reference"/>
    <w:basedOn w:val="a1"/>
    <w:uiPriority w:val="99"/>
    <w:semiHidden/>
    <w:qFormat/>
    <w:rPr>
      <w:sz w:val="21"/>
      <w:szCs w:val="21"/>
    </w:rPr>
  </w:style>
  <w:style w:type="character" w:customStyle="1" w:styleId="20">
    <w:name w:val="标题 2 字符"/>
    <w:basedOn w:val="a1"/>
    <w:link w:val="2"/>
    <w:uiPriority w:val="9"/>
    <w:qFormat/>
    <w:rPr>
      <w:rFonts w:ascii="楷体" w:eastAsia="楷体" w:hAnsi="仿宋"/>
      <w:b/>
      <w:snapToGrid w:val="0"/>
      <w:kern w:val="2"/>
      <w:sz w:val="30"/>
      <w:szCs w:val="32"/>
    </w:rPr>
  </w:style>
  <w:style w:type="paragraph" w:styleId="afa">
    <w:name w:val="Intense Quote"/>
    <w:basedOn w:val="a0"/>
    <w:next w:val="a0"/>
    <w:link w:val="afb"/>
    <w:uiPriority w:val="30"/>
    <w:semiHidden/>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b">
    <w:name w:val="明显引用 字符"/>
    <w:basedOn w:val="a1"/>
    <w:link w:val="afa"/>
    <w:uiPriority w:val="30"/>
    <w:semiHidden/>
    <w:qFormat/>
    <w:rPr>
      <w:rFonts w:ascii="仿宋" w:eastAsia="仿宋"/>
      <w:i/>
      <w:iCs/>
      <w:snapToGrid w:val="0"/>
      <w:color w:val="4472C4" w:themeColor="accent1"/>
      <w:sz w:val="24"/>
    </w:rPr>
  </w:style>
  <w:style w:type="paragraph" w:styleId="afc">
    <w:name w:val="No Spacing"/>
    <w:link w:val="afd"/>
    <w:uiPriority w:val="1"/>
    <w:semiHidden/>
    <w:qFormat/>
    <w:rPr>
      <w:sz w:val="22"/>
      <w:szCs w:val="22"/>
    </w:rPr>
  </w:style>
  <w:style w:type="character" w:customStyle="1" w:styleId="30">
    <w:name w:val="标题 3 字符"/>
    <w:basedOn w:val="a1"/>
    <w:link w:val="3"/>
    <w:uiPriority w:val="9"/>
    <w:qFormat/>
    <w:rPr>
      <w:rFonts w:ascii="仿宋" w:hAnsi="仿宋"/>
      <w:b/>
      <w:snapToGrid w:val="0"/>
      <w:kern w:val="2"/>
      <w:szCs w:val="32"/>
    </w:rPr>
  </w:style>
  <w:style w:type="character" w:customStyle="1" w:styleId="afd">
    <w:name w:val="无间隔 字符"/>
    <w:basedOn w:val="a1"/>
    <w:link w:val="afc"/>
    <w:uiPriority w:val="1"/>
    <w:semiHidden/>
    <w:qFormat/>
    <w:rPr>
      <w:kern w:val="0"/>
      <w:sz w:val="22"/>
      <w:szCs w:val="22"/>
    </w:rPr>
  </w:style>
  <w:style w:type="character" w:customStyle="1" w:styleId="10">
    <w:name w:val="标题 1 字符"/>
    <w:basedOn w:val="a1"/>
    <w:link w:val="1"/>
    <w:uiPriority w:val="9"/>
    <w:qFormat/>
    <w:rPr>
      <w:rFonts w:ascii="黑体" w:eastAsia="黑体" w:hAnsi="仿宋"/>
      <w:b/>
      <w:bCs/>
      <w:snapToGrid w:val="0"/>
      <w:kern w:val="2"/>
      <w:sz w:val="32"/>
      <w:szCs w:val="32"/>
    </w:rPr>
  </w:style>
  <w:style w:type="character" w:customStyle="1" w:styleId="af1">
    <w:name w:val="页眉 字符"/>
    <w:basedOn w:val="a1"/>
    <w:link w:val="af0"/>
    <w:uiPriority w:val="99"/>
    <w:qFormat/>
    <w:rPr>
      <w:rFonts w:ascii="Times New Roman" w:eastAsia="仿宋" w:hAnsi="Times New Roman"/>
      <w:snapToGrid w:val="0"/>
      <w:sz w:val="18"/>
      <w:szCs w:val="18"/>
    </w:rPr>
  </w:style>
  <w:style w:type="paragraph" w:customStyle="1" w:styleId="afe">
    <w:name w:val="特殊章节标题"/>
    <w:basedOn w:val="1"/>
    <w:next w:val="a0"/>
    <w:link w:val="aff"/>
    <w:qFormat/>
    <w:pPr>
      <w:numPr>
        <w:numId w:val="0"/>
      </w:numPr>
      <w:jc w:val="center"/>
    </w:pPr>
    <w:rPr>
      <w:sz w:val="36"/>
      <w:szCs w:val="36"/>
    </w:rPr>
  </w:style>
  <w:style w:type="paragraph" w:styleId="aff0">
    <w:name w:val="List Paragraph"/>
    <w:basedOn w:val="a0"/>
    <w:link w:val="aff1"/>
    <w:uiPriority w:val="34"/>
    <w:qFormat/>
    <w:pPr>
      <w:ind w:firstLine="420"/>
    </w:pPr>
  </w:style>
  <w:style w:type="character" w:customStyle="1" w:styleId="aff">
    <w:name w:val="特殊章节标题 字符"/>
    <w:basedOn w:val="10"/>
    <w:link w:val="afe"/>
    <w:qFormat/>
    <w:rPr>
      <w:rFonts w:ascii="黑体" w:eastAsia="黑体" w:hAnsi="仿宋"/>
      <w:b/>
      <w:bCs/>
      <w:snapToGrid w:val="0"/>
      <w:kern w:val="2"/>
      <w:sz w:val="36"/>
      <w:szCs w:val="36"/>
    </w:rPr>
  </w:style>
  <w:style w:type="character" w:customStyle="1" w:styleId="Mention1">
    <w:name w:val="Mention1"/>
    <w:basedOn w:val="a1"/>
    <w:uiPriority w:val="99"/>
    <w:semiHidden/>
    <w:qFormat/>
    <w:rPr>
      <w:color w:val="2B579A"/>
      <w:shd w:val="clear" w:color="auto" w:fill="E1DFDD"/>
    </w:rPr>
  </w:style>
  <w:style w:type="character" w:customStyle="1" w:styleId="-0">
    <w:name w:val="密-无缩进正文 字符"/>
    <w:basedOn w:val="a1"/>
    <w:link w:val="-"/>
    <w:qFormat/>
    <w:rPr>
      <w:rFonts w:ascii="仿宋" w:eastAsia="仿宋"/>
      <w:snapToGrid w:val="0"/>
      <w:sz w:val="24"/>
    </w:rPr>
  </w:style>
  <w:style w:type="character" w:customStyle="1" w:styleId="ab">
    <w:name w:val="正文文本 字符"/>
    <w:basedOn w:val="a1"/>
    <w:link w:val="aa"/>
    <w:uiPriority w:val="99"/>
    <w:qFormat/>
    <w:rPr>
      <w:rFonts w:ascii="仿宋" w:eastAsia="仿宋"/>
      <w:snapToGrid w:val="0"/>
      <w:sz w:val="24"/>
    </w:rPr>
  </w:style>
  <w:style w:type="paragraph" w:customStyle="1" w:styleId="-1">
    <w:name w:val="密-封面正文"/>
    <w:link w:val="-2"/>
    <w:uiPriority w:val="2"/>
    <w:qFormat/>
    <w:pPr>
      <w:widowControl w:val="0"/>
      <w:autoSpaceDE w:val="0"/>
      <w:autoSpaceDN w:val="0"/>
      <w:adjustRightInd w:val="0"/>
      <w:snapToGrid w:val="0"/>
      <w:spacing w:line="360" w:lineRule="auto"/>
    </w:pPr>
    <w:rPr>
      <w:rFonts w:eastAsia="宋体"/>
      <w:b/>
      <w:snapToGrid w:val="0"/>
      <w:kern w:val="2"/>
      <w:sz w:val="36"/>
      <w:szCs w:val="28"/>
    </w:rPr>
  </w:style>
  <w:style w:type="character" w:customStyle="1" w:styleId="af4">
    <w:name w:val="标题 字符"/>
    <w:basedOn w:val="a1"/>
    <w:link w:val="af3"/>
    <w:uiPriority w:val="10"/>
    <w:qFormat/>
    <w:rPr>
      <w:rFonts w:ascii="宋体" w:eastAsia="宋体"/>
      <w:b/>
      <w:snapToGrid w:val="0"/>
      <w:sz w:val="52"/>
      <w:szCs w:val="44"/>
    </w:rPr>
  </w:style>
  <w:style w:type="character" w:customStyle="1" w:styleId="-2">
    <w:name w:val="密-封面正文 字符"/>
    <w:basedOn w:val="a1"/>
    <w:link w:val="-1"/>
    <w:uiPriority w:val="2"/>
    <w:qFormat/>
    <w:rPr>
      <w:rFonts w:ascii="Times New Roman" w:eastAsia="宋体" w:hAnsi="Times New Roman"/>
      <w:b/>
      <w:snapToGrid w:val="0"/>
      <w:sz w:val="36"/>
      <w:szCs w:val="28"/>
    </w:rPr>
  </w:style>
  <w:style w:type="character" w:customStyle="1" w:styleId="af">
    <w:name w:val="页脚 字符"/>
    <w:basedOn w:val="a1"/>
    <w:link w:val="ae"/>
    <w:uiPriority w:val="99"/>
    <w:qFormat/>
    <w:rPr>
      <w:rFonts w:ascii="楷体" w:eastAsia="楷体" w:hAnsi="楷体" w:cs="Times New Roman"/>
      <w:snapToGrid w:val="0"/>
      <w:kern w:val="0"/>
      <w:sz w:val="18"/>
      <w:szCs w:val="18"/>
    </w:rPr>
  </w:style>
  <w:style w:type="table" w:customStyle="1" w:styleId="-10">
    <w:name w:val="密-表格样式1"/>
    <w:basedOn w:val="a2"/>
    <w:uiPriority w:val="99"/>
    <w:qFormat/>
    <w:pPr>
      <w:autoSpaceDE w:val="0"/>
      <w:autoSpaceDN w:val="0"/>
      <w:adjustRightInd w:val="0"/>
      <w:snapToGrid w:val="0"/>
      <w:jc w:val="center"/>
    </w:pPr>
    <w:rPr>
      <w:sz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vAlign w:val="center"/>
    </w:tcPr>
    <w:tblStylePr w:type="firstRow">
      <w:rPr>
        <w:b/>
      </w:rPr>
      <w:tblPr/>
      <w:tcPr>
        <w:tcBorders>
          <w:top w:val="single" w:sz="12" w:space="0" w:color="auto"/>
          <w:bottom w:val="single" w:sz="12" w:space="0" w:color="auto"/>
        </w:tcBorders>
      </w:tcPr>
    </w:tblStylePr>
    <w:tblStylePr w:type="lastRow">
      <w:tblPr/>
      <w:tcPr>
        <w:tcBorders>
          <w:bottom w:val="single" w:sz="12" w:space="0" w:color="auto"/>
        </w:tcBorders>
      </w:tcPr>
    </w:tblStylePr>
    <w:tblStylePr w:type="firstCol">
      <w:tblPr/>
      <w:tcPr>
        <w:tcBorders>
          <w:left w:val="single" w:sz="12" w:space="0" w:color="auto"/>
        </w:tcBorders>
      </w:tcPr>
    </w:tblStylePr>
    <w:tblStylePr w:type="lastCol">
      <w:tblPr/>
      <w:tcPr>
        <w:tcBorders>
          <w:right w:val="single" w:sz="12" w:space="0" w:color="auto"/>
        </w:tcBorders>
      </w:tcPr>
    </w:tblStylePr>
  </w:style>
  <w:style w:type="paragraph" w:customStyle="1" w:styleId="-3">
    <w:name w:val="密-表格正文"/>
    <w:basedOn w:val="-"/>
    <w:link w:val="-4"/>
    <w:qFormat/>
    <w:pPr>
      <w:spacing w:line="240" w:lineRule="auto"/>
      <w:jc w:val="center"/>
    </w:pPr>
    <w:rPr>
      <w:sz w:val="24"/>
    </w:rPr>
  </w:style>
  <w:style w:type="character" w:customStyle="1" w:styleId="-4">
    <w:name w:val="密-表格正文 字符"/>
    <w:basedOn w:val="-0"/>
    <w:link w:val="-3"/>
    <w:qFormat/>
    <w:rPr>
      <w:rFonts w:ascii="Times New Roman" w:eastAsia="仿宋" w:hAnsi="Times New Roman"/>
      <w:snapToGrid w:val="0"/>
      <w:sz w:val="24"/>
    </w:rPr>
  </w:style>
  <w:style w:type="character" w:customStyle="1" w:styleId="a5">
    <w:name w:val="正文缩进 字符"/>
    <w:link w:val="a4"/>
    <w:qFormat/>
    <w:rPr>
      <w:rFonts w:ascii="Calibri" w:eastAsia="宋体" w:hAnsi="Calibri" w:cs="Times New Roman"/>
      <w:szCs w:val="24"/>
    </w:rPr>
  </w:style>
  <w:style w:type="character" w:customStyle="1" w:styleId="aff1">
    <w:name w:val="列出段落 字符"/>
    <w:link w:val="aff0"/>
    <w:uiPriority w:val="34"/>
    <w:qFormat/>
    <w:rPr>
      <w:rFonts w:ascii="Times New Roman" w:eastAsia="仿宋" w:hAnsi="Times New Roman"/>
      <w:snapToGrid w:val="0"/>
      <w:sz w:val="28"/>
    </w:rPr>
  </w:style>
  <w:style w:type="paragraph" w:customStyle="1" w:styleId="a">
    <w:name w:val="列项——（一级）"/>
    <w:basedOn w:val="a0"/>
    <w:qFormat/>
    <w:pPr>
      <w:numPr>
        <w:numId w:val="2"/>
      </w:numPr>
    </w:pPr>
  </w:style>
  <w:style w:type="character" w:customStyle="1" w:styleId="a9">
    <w:name w:val="批注文字 字符"/>
    <w:basedOn w:val="a1"/>
    <w:link w:val="a8"/>
    <w:uiPriority w:val="99"/>
    <w:semiHidden/>
    <w:qFormat/>
    <w:rPr>
      <w:rFonts w:ascii="Times New Roman" w:eastAsia="仿宋" w:hAnsi="Times New Roman"/>
      <w:snapToGrid w:val="0"/>
      <w:sz w:val="28"/>
    </w:rPr>
  </w:style>
  <w:style w:type="character" w:customStyle="1" w:styleId="ad">
    <w:name w:val="批注框文本 字符"/>
    <w:basedOn w:val="a1"/>
    <w:link w:val="ac"/>
    <w:uiPriority w:val="99"/>
    <w:semiHidden/>
    <w:qFormat/>
    <w:rPr>
      <w:rFonts w:ascii="Times New Roman" w:eastAsia="仿宋" w:hAnsi="Times New Roman"/>
      <w:snapToGrid w:val="0"/>
      <w:sz w:val="18"/>
      <w:szCs w:val="18"/>
    </w:rPr>
  </w:style>
  <w:style w:type="paragraph" w:customStyle="1" w:styleId="12">
    <w:name w:val="修订1"/>
    <w:hidden/>
    <w:uiPriority w:val="99"/>
    <w:semiHidden/>
    <w:qFormat/>
    <w:rPr>
      <w:snapToGrid w:val="0"/>
      <w:kern w:val="2"/>
      <w:szCs w:val="21"/>
    </w:rPr>
  </w:style>
  <w:style w:type="character" w:customStyle="1" w:styleId="40">
    <w:name w:val="标题 4 字符"/>
    <w:basedOn w:val="a1"/>
    <w:link w:val="4"/>
    <w:uiPriority w:val="9"/>
    <w:qFormat/>
    <w:rPr>
      <w:rFonts w:asciiTheme="majorHAnsi" w:eastAsiaTheme="majorEastAsia" w:hAnsiTheme="majorHAnsi" w:cstheme="majorBidi"/>
      <w:b/>
      <w:bCs/>
      <w:szCs w:val="28"/>
    </w:rPr>
  </w:style>
  <w:style w:type="character" w:customStyle="1" w:styleId="50">
    <w:name w:val="标题 5 字符"/>
    <w:basedOn w:val="a1"/>
    <w:link w:val="5"/>
    <w:uiPriority w:val="9"/>
    <w:qFormat/>
    <w:rPr>
      <w:b/>
      <w:bCs/>
      <w:szCs w:val="28"/>
    </w:rPr>
  </w:style>
  <w:style w:type="character" w:customStyle="1" w:styleId="60">
    <w:name w:val="标题 6 字符"/>
    <w:basedOn w:val="a1"/>
    <w:link w:val="6"/>
    <w:uiPriority w:val="9"/>
    <w:qFormat/>
    <w:rPr>
      <w:rFonts w:asciiTheme="majorHAnsi" w:eastAsiaTheme="majorEastAsia" w:hAnsiTheme="majorHAnsi" w:cstheme="majorBidi"/>
      <w:b/>
      <w:bCs/>
      <w:sz w:val="24"/>
      <w:szCs w:val="24"/>
    </w:rPr>
  </w:style>
  <w:style w:type="character" w:customStyle="1" w:styleId="70">
    <w:name w:val="标题 7 字符"/>
    <w:basedOn w:val="a1"/>
    <w:link w:val="7"/>
    <w:uiPriority w:val="9"/>
    <w:semiHidden/>
    <w:qFormat/>
    <w:rPr>
      <w:b/>
      <w:bCs/>
      <w:sz w:val="24"/>
      <w:szCs w:val="24"/>
    </w:rPr>
  </w:style>
  <w:style w:type="character" w:customStyle="1" w:styleId="80">
    <w:name w:val="标题 8 字符"/>
    <w:basedOn w:val="a1"/>
    <w:link w:val="8"/>
    <w:uiPriority w:val="9"/>
    <w:semiHidden/>
    <w:qFormat/>
    <w:rPr>
      <w:rFonts w:asciiTheme="majorHAnsi" w:eastAsiaTheme="majorEastAsia" w:hAnsiTheme="majorHAnsi" w:cstheme="majorBidi"/>
      <w:sz w:val="24"/>
      <w:szCs w:val="24"/>
    </w:rPr>
  </w:style>
  <w:style w:type="character" w:customStyle="1" w:styleId="90">
    <w:name w:val="标题 9 字符"/>
    <w:basedOn w:val="a1"/>
    <w:link w:val="9"/>
    <w:uiPriority w:val="9"/>
    <w:semiHidden/>
    <w:qFormat/>
    <w:rPr>
      <w:rFonts w:asciiTheme="majorHAnsi" w:eastAsiaTheme="majorEastAsia" w:hAnsiTheme="majorHAnsi" w:cstheme="majorBidi"/>
      <w:sz w:val="21"/>
    </w:rPr>
  </w:style>
  <w:style w:type="character" w:customStyle="1" w:styleId="a7">
    <w:name w:val="题注 字符"/>
    <w:link w:val="a6"/>
    <w:qFormat/>
    <w:rPr>
      <w:rFonts w:ascii="Times New Roman" w:eastAsia="黑体" w:hAnsi="Times New Roman" w:cstheme="majorBidi"/>
      <w:snapToGrid w:val="0"/>
      <w:sz w:val="20"/>
      <w:szCs w:val="20"/>
    </w:rPr>
  </w:style>
  <w:style w:type="paragraph" w:customStyle="1" w:styleId="TOC1">
    <w:name w:val="TOC 标题1"/>
    <w:basedOn w:val="1"/>
    <w:next w:val="a0"/>
    <w:uiPriority w:val="39"/>
    <w:unhideWhenUsed/>
    <w:qFormat/>
    <w:pPr>
      <w:keepLines/>
      <w:numPr>
        <w:numId w:val="0"/>
      </w:numPr>
      <w:autoSpaceDE/>
      <w:autoSpaceDN/>
      <w:adjustRightInd/>
      <w:snapToGrid/>
      <w:spacing w:beforeLines="0" w:before="480" w:afterLines="0" w:after="0" w:line="276" w:lineRule="auto"/>
      <w:outlineLvl w:val="9"/>
    </w:pPr>
    <w:rPr>
      <w:rFonts w:asciiTheme="majorHAnsi" w:eastAsiaTheme="majorEastAsia" w:hAnsiTheme="majorHAnsi" w:cstheme="majorBidi"/>
      <w:snapToGrid/>
      <w:color w:val="2F5496" w:themeColor="accent1" w:themeShade="BF"/>
      <w:kern w:val="0"/>
      <w:sz w:val="28"/>
      <w:szCs w:val="28"/>
    </w:rPr>
  </w:style>
  <w:style w:type="paragraph" w:customStyle="1" w:styleId="Default">
    <w:name w:val="Default"/>
    <w:qFormat/>
    <w:pPr>
      <w:widowControl w:val="0"/>
      <w:autoSpaceDE w:val="0"/>
      <w:autoSpaceDN w:val="0"/>
      <w:adjustRightInd w:val="0"/>
    </w:pPr>
    <w:rPr>
      <w:rFonts w:ascii="仿宋" w:cs="仿宋"/>
      <w:color w:val="000000"/>
      <w:sz w:val="24"/>
      <w:szCs w:val="24"/>
    </w:rPr>
  </w:style>
  <w:style w:type="paragraph" w:styleId="aff2">
    <w:name w:val="Revision"/>
    <w:hidden/>
    <w:uiPriority w:val="99"/>
    <w:semiHidden/>
    <w:rsid w:val="00C645AA"/>
    <w:rPr>
      <w:snapToGrid w:val="0"/>
      <w:kern w:val="2"/>
      <w:szCs w:val="21"/>
    </w:rPr>
  </w:style>
  <w:style w:type="table" w:customStyle="1" w:styleId="-11">
    <w:name w:val="密-表格样式11"/>
    <w:basedOn w:val="a2"/>
    <w:uiPriority w:val="99"/>
    <w:qFormat/>
    <w:rsid w:val="009A4F74"/>
    <w:pPr>
      <w:autoSpaceDE w:val="0"/>
      <w:autoSpaceDN w:val="0"/>
      <w:adjustRightInd w:val="0"/>
      <w:snapToGrid w:val="0"/>
      <w:jc w:val="center"/>
    </w:pPr>
    <w:rPr>
      <w:rFonts w:asciiTheme="minorHAnsi" w:hAnsiTheme="minorHAnsi"/>
      <w:sz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vAlign w:val="center"/>
    </w:tcPr>
    <w:tblStylePr w:type="firstRow">
      <w:rPr>
        <w:b/>
      </w:rPr>
      <w:tblPr/>
      <w:tcPr>
        <w:tcBorders>
          <w:top w:val="single" w:sz="12" w:space="0" w:color="auto"/>
          <w:bottom w:val="single" w:sz="12" w:space="0" w:color="auto"/>
        </w:tcBorders>
      </w:tcPr>
    </w:tblStylePr>
    <w:tblStylePr w:type="lastRow">
      <w:tblPr/>
      <w:tcPr>
        <w:tcBorders>
          <w:bottom w:val="single" w:sz="12" w:space="0" w:color="auto"/>
        </w:tcBorders>
      </w:tcPr>
    </w:tblStylePr>
    <w:tblStylePr w:type="firstCol">
      <w:tblPr/>
      <w:tcPr>
        <w:tcBorders>
          <w:left w:val="single" w:sz="12" w:space="0" w:color="auto"/>
        </w:tcBorders>
      </w:tcPr>
    </w:tblStylePr>
    <w:tblStylePr w:type="lastCol">
      <w:tblPr/>
      <w:tcPr>
        <w:tcBorders>
          <w:right w:val="single" w:sz="12"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498773">
      <w:bodyDiv w:val="1"/>
      <w:marLeft w:val="0"/>
      <w:marRight w:val="0"/>
      <w:marTop w:val="0"/>
      <w:marBottom w:val="0"/>
      <w:divBdr>
        <w:top w:val="none" w:sz="0" w:space="0" w:color="auto"/>
        <w:left w:val="none" w:sz="0" w:space="0" w:color="auto"/>
        <w:bottom w:val="none" w:sz="0" w:space="0" w:color="auto"/>
        <w:right w:val="none" w:sz="0" w:space="0" w:color="auto"/>
      </w:divBdr>
    </w:div>
    <w:div w:id="1158183832">
      <w:bodyDiv w:val="1"/>
      <w:marLeft w:val="0"/>
      <w:marRight w:val="0"/>
      <w:marTop w:val="0"/>
      <w:marBottom w:val="0"/>
      <w:divBdr>
        <w:top w:val="none" w:sz="0" w:space="0" w:color="auto"/>
        <w:left w:val="none" w:sz="0" w:space="0" w:color="auto"/>
        <w:bottom w:val="none" w:sz="0" w:space="0" w:color="auto"/>
        <w:right w:val="none" w:sz="0" w:space="0" w:color="auto"/>
      </w:divBdr>
    </w:div>
    <w:div w:id="2004312769">
      <w:bodyDiv w:val="1"/>
      <w:marLeft w:val="0"/>
      <w:marRight w:val="0"/>
      <w:marTop w:val="0"/>
      <w:marBottom w:val="0"/>
      <w:divBdr>
        <w:top w:val="none" w:sz="0" w:space="0" w:color="auto"/>
        <w:left w:val="none" w:sz="0" w:space="0" w:color="auto"/>
        <w:bottom w:val="none" w:sz="0" w:space="0" w:color="auto"/>
        <w:right w:val="none" w:sz="0" w:space="0" w:color="auto"/>
      </w:divBdr>
    </w:div>
    <w:div w:id="20229307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6.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FA8619B-773B-450C-B3EE-C24AD4CBC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1090</Words>
  <Characters>6215</Characters>
  <Application>Microsoft Office Word</Application>
  <DocSecurity>0</DocSecurity>
  <Lines>51</Lines>
  <Paragraphs>14</Paragraphs>
  <ScaleCrop>false</ScaleCrop>
  <Company/>
  <LinksUpToDate>false</LinksUpToDate>
  <CharactersWithSpaces>7291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高 铭</dc:creator>
  <cp:lastModifiedBy>gzx</cp:lastModifiedBy>
  <cp:revision>4</cp:revision>
  <dcterms:created xsi:type="dcterms:W3CDTF">2022-08-08T06:13:00Z</dcterms:created>
  <dcterms:modified xsi:type="dcterms:W3CDTF">2022-08-16T06:45:00Z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2052-4.4.1.7360</vt:lpwstr>
  </property>
  <property fmtid="{D5CDD505-2E9C-101B-9397-08002B2CF9AE}" pid="3" name="ICV">
    <vt:lpwstr>A22EC83AC329958741C1E762EA0A688F</vt:lpwstr>
  </property>
</Properties>
</file>